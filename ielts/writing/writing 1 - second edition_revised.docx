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1E" w:rsidRPr="00686897" w:rsidRDefault="001D4C1E" w:rsidP="001D4C1E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686897">
        <w:rPr>
          <w:rFonts w:ascii="Times New Roman" w:eastAsia="SimSun" w:hAnsi="Times New Roman" w:cs="Times New Roman"/>
          <w:noProof/>
          <w:kern w:val="0"/>
          <w:sz w:val="24"/>
          <w:szCs w:val="24"/>
          <w:lang w:val="en-AU"/>
        </w:rPr>
        <w:drawing>
          <wp:inline distT="0" distB="0" distL="0" distR="0" wp14:anchorId="5ACA79B7" wp14:editId="24AC4224">
            <wp:extent cx="5619750" cy="3267075"/>
            <wp:effectExtent l="0" t="0" r="0" b="9525"/>
            <wp:docPr id="3" name="图片 3" descr="C:\Users\Administrator\AppData\Roaming\Tencent\Users\843998980\QQ\WinTemp\RichOle\Q7{CF2(T@RO`R[TLM%S_K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43998980\QQ\WinTemp\RichOle\Q7{CF2(T@RO`R[TLM%S_KJ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1E" w:rsidRDefault="001D4C1E" w:rsidP="001D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earning the difference between right and wrong is necessary for students, no matter in school or at home, which is helpful in children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growing up.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ome people assume that punishment is an available method for its directive effect.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rom my own perspective, punishment sometimes is efficient, but excessive punishment can bring negative influence on kids.</w:t>
      </w:r>
    </w:p>
    <w:p w:rsidR="001D4C1E" w:rsidRDefault="001D4C1E" w:rsidP="001D4C1E">
      <w:pPr>
        <w:rPr>
          <w:rFonts w:ascii="Times New Roman" w:hAnsi="Times New Roman" w:cs="Times New Roman"/>
          <w:sz w:val="24"/>
          <w:szCs w:val="24"/>
        </w:rPr>
      </w:pPr>
    </w:p>
    <w:p w:rsidR="001D4C1E" w:rsidRDefault="001D4C1E" w:rsidP="001D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unishment can prevent children from making similar mistakes in the future. </w:t>
      </w:r>
      <w:del w:id="0" w:author="Dong" w:date="2017-02-28T11:12:00Z">
        <w:r w:rsidDel="005B55B3">
          <w:rPr>
            <w:rFonts w:ascii="Times New Roman" w:hAnsi="Times New Roman" w:cs="Times New Roman"/>
            <w:sz w:val="24"/>
            <w:szCs w:val="24"/>
          </w:rPr>
          <w:delText>T</w:delText>
        </w:r>
        <w:r w:rsidDel="005B55B3">
          <w:rPr>
            <w:rFonts w:ascii="Times New Roman" w:hAnsi="Times New Roman" w:cs="Times New Roman" w:hint="eastAsia"/>
            <w:sz w:val="24"/>
            <w:szCs w:val="24"/>
          </w:rPr>
          <w:delText xml:space="preserve">ake </w:delText>
        </w:r>
      </w:del>
      <w:ins w:id="1" w:author="Dong" w:date="2017-02-28T11:12:00Z">
        <w:r w:rsidR="005B55B3">
          <w:rPr>
            <w:rFonts w:ascii="Times New Roman" w:hAnsi="Times New Roman" w:cs="Times New Roman"/>
            <w:sz w:val="24"/>
            <w:szCs w:val="24"/>
          </w:rPr>
          <w:t>T</w:t>
        </w:r>
        <w:r w:rsidR="005B55B3">
          <w:rPr>
            <w:rFonts w:ascii="Times New Roman" w:hAnsi="Times New Roman" w:cs="Times New Roman" w:hint="eastAsia"/>
            <w:sz w:val="24"/>
            <w:szCs w:val="24"/>
          </w:rPr>
          <w:t>ak</w:t>
        </w:r>
        <w:r w:rsidR="005B55B3">
          <w:rPr>
            <w:rFonts w:ascii="Times New Roman" w:hAnsi="Times New Roman" w:cs="Times New Roman" w:hint="eastAsia"/>
            <w:sz w:val="24"/>
            <w:szCs w:val="24"/>
          </w:rPr>
          <w:t>ing</w:t>
        </w:r>
        <w:r w:rsidR="005B55B3">
          <w:rPr>
            <w:rFonts w:ascii="Times New Roman" w:hAnsi="Times New Roman" w:cs="Times New Roman" w:hint="eastAsia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myself</w:t>
      </w:r>
      <w:r>
        <w:rPr>
          <w:rFonts w:ascii="Times New Roman" w:hAnsi="Times New Roman" w:cs="Times New Roman" w:hint="eastAsia"/>
          <w:sz w:val="24"/>
          <w:szCs w:val="24"/>
        </w:rPr>
        <w:t xml:space="preserve"> an example, when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was a child,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stole an eraser from a classmate, as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had never seen such a colorful eraser.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ortunately, my father found that and punished me in a strict way.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 shut me in a dark room for a whole day without water and food.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 xml:space="preserve">that, he bought me a same one. He </w:t>
      </w:r>
      <w:r>
        <w:rPr>
          <w:rFonts w:ascii="Times New Roman" w:hAnsi="Times New Roman" w:cs="Times New Roman" w:hint="eastAsia"/>
          <w:sz w:val="24"/>
          <w:szCs w:val="24"/>
        </w:rPr>
        <w:t xml:space="preserve">told me that stealing things is illegal and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would spend the rest of my life in jail if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were a thief when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grow up.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rom then on,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haven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stolen anything. </w:t>
      </w:r>
    </w:p>
    <w:p w:rsidR="001D4C1E" w:rsidRDefault="001D4C1E" w:rsidP="001D4C1E">
      <w:pPr>
        <w:rPr>
          <w:rFonts w:ascii="Times New Roman" w:hAnsi="Times New Roman" w:cs="Times New Roman"/>
          <w:sz w:val="24"/>
          <w:szCs w:val="24"/>
        </w:rPr>
      </w:pPr>
    </w:p>
    <w:p w:rsidR="001D4C1E" w:rsidRDefault="001D4C1E" w:rsidP="001D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owever, excessive punishment is not necessary in educating children.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n the contrary, it spirals bad behaviors and makes simple problems complex. Abusing punishment hurts children in both physics and mental.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 were some news reported that </w:t>
      </w:r>
      <w:del w:id="2" w:author="Dong" w:date="2017-02-28T11:15:00Z">
        <w:r w:rsidDel="005B55B3">
          <w:rPr>
            <w:rFonts w:ascii="Times New Roman" w:hAnsi="Times New Roman" w:cs="Times New Roman" w:hint="eastAsia"/>
            <w:sz w:val="24"/>
            <w:szCs w:val="24"/>
          </w:rPr>
          <w:delText xml:space="preserve">that </w:delText>
        </w:r>
      </w:del>
      <w:r>
        <w:rPr>
          <w:rFonts w:ascii="Times New Roman" w:hAnsi="Times New Roman" w:cs="Times New Roman" w:hint="eastAsia"/>
          <w:sz w:val="24"/>
          <w:szCs w:val="24"/>
        </w:rPr>
        <w:t>some parents beaten them by sticks when they made small mistakes</w:t>
      </w:r>
      <w:del w:id="3" w:author="Dong" w:date="2017-02-28T11:14:00Z">
        <w:r w:rsidDel="005B55B3">
          <w:rPr>
            <w:rFonts w:ascii="Times New Roman" w:hAnsi="Times New Roman" w:cs="Times New Roman" w:hint="eastAsia"/>
            <w:sz w:val="24"/>
            <w:szCs w:val="24"/>
          </w:rPr>
          <w:delText xml:space="preserve">. </w:delText>
        </w:r>
        <w:r w:rsidDel="005B55B3">
          <w:rPr>
            <w:rFonts w:ascii="Times New Roman" w:hAnsi="Times New Roman" w:cs="Times New Roman"/>
            <w:sz w:val="24"/>
            <w:szCs w:val="24"/>
          </w:rPr>
          <w:delText>R</w:delText>
        </w:r>
        <w:r w:rsidDel="005B55B3">
          <w:rPr>
            <w:rFonts w:ascii="Times New Roman" w:hAnsi="Times New Roman" w:cs="Times New Roman" w:hint="eastAsia"/>
            <w:sz w:val="24"/>
            <w:szCs w:val="24"/>
          </w:rPr>
          <w:delText>esult</w:delText>
        </w:r>
      </w:del>
      <w:ins w:id="4" w:author="Dong" w:date="2017-02-28T11:14:00Z">
        <w:r w:rsidR="005B55B3">
          <w:rPr>
            <w:rFonts w:ascii="Times New Roman" w:hAnsi="Times New Roman" w:cs="Times New Roman" w:hint="eastAsia"/>
            <w:sz w:val="24"/>
            <w:szCs w:val="24"/>
          </w:rPr>
          <w:t xml:space="preserve"> resulting</w:t>
        </w:r>
      </w:ins>
      <w:r>
        <w:rPr>
          <w:rFonts w:ascii="Times New Roman" w:hAnsi="Times New Roman" w:cs="Times New Roman" w:hint="eastAsia"/>
          <w:sz w:val="24"/>
          <w:szCs w:val="24"/>
        </w:rPr>
        <w:t xml:space="preserve"> in children </w:t>
      </w:r>
      <w:del w:id="5" w:author="Dong" w:date="2017-02-28T11:15:00Z">
        <w:r w:rsidDel="005B55B3">
          <w:rPr>
            <w:rFonts w:ascii="Times New Roman" w:hAnsi="Times New Roman" w:cs="Times New Roman" w:hint="eastAsia"/>
            <w:sz w:val="24"/>
            <w:szCs w:val="24"/>
          </w:rPr>
          <w:delText xml:space="preserve">suspected </w:delText>
        </w:r>
      </w:del>
      <w:ins w:id="6" w:author="Dong" w:date="2017-02-28T11:15:00Z">
        <w:r w:rsidR="005B55B3">
          <w:rPr>
            <w:rFonts w:ascii="Times New Roman" w:hAnsi="Times New Roman" w:cs="Times New Roman" w:hint="eastAsia"/>
            <w:sz w:val="24"/>
            <w:szCs w:val="24"/>
          </w:rPr>
          <w:t>sus</w:t>
        </w:r>
      </w:ins>
      <w:ins w:id="7" w:author="Dong" w:date="2017-02-28T11:16:00Z">
        <w:r w:rsidR="005B55B3">
          <w:rPr>
            <w:rFonts w:ascii="Times New Roman" w:hAnsi="Times New Roman" w:cs="Times New Roman" w:hint="eastAsia"/>
            <w:sz w:val="24"/>
            <w:szCs w:val="24"/>
          </w:rPr>
          <w:t>picion</w:t>
        </w:r>
      </w:ins>
      <w:bookmarkStart w:id="8" w:name="_GoBack"/>
      <w:bookmarkEnd w:id="8"/>
      <w:ins w:id="9" w:author="Dong" w:date="2017-02-28T11:15:00Z">
        <w:r w:rsidR="005B55B3">
          <w:rPr>
            <w:rFonts w:ascii="Times New Roman" w:hAnsi="Times New Roman" w:cs="Times New Roman" w:hint="eastAsia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 w:hint="eastAsia"/>
          <w:sz w:val="24"/>
          <w:szCs w:val="24"/>
        </w:rPr>
        <w:t xml:space="preserve">whether their parents loved them.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nd some even suicide themselves, for the reason that they cannot bare that kind of punishment anymore. </w:t>
      </w:r>
    </w:p>
    <w:p w:rsidR="001D4C1E" w:rsidRDefault="001D4C1E" w:rsidP="001D4C1E">
      <w:pPr>
        <w:rPr>
          <w:rFonts w:ascii="Times New Roman" w:hAnsi="Times New Roman" w:cs="Times New Roman"/>
          <w:sz w:val="24"/>
          <w:szCs w:val="24"/>
        </w:rPr>
      </w:pPr>
    </w:p>
    <w:p w:rsidR="001D4C1E" w:rsidRDefault="001D4C1E" w:rsidP="001D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summary,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suppose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moderate punishment is helpful in teaching children telling right and wrong, while excessive punishment should be </w:t>
      </w:r>
      <w:r>
        <w:rPr>
          <w:rFonts w:ascii="Times New Roman" w:hAnsi="Times New Roman" w:cs="Times New Roman"/>
          <w:sz w:val="24"/>
          <w:szCs w:val="24"/>
        </w:rPr>
        <w:t>forbidden</w:t>
      </w:r>
      <w:r>
        <w:rPr>
          <w:rFonts w:ascii="Times New Roman" w:hAnsi="Times New Roman" w:cs="Times New Roman" w:hint="eastAsia"/>
          <w:sz w:val="24"/>
          <w:szCs w:val="24"/>
        </w:rPr>
        <w:t xml:space="preserve"> as which may produce far more problems. </w:t>
      </w:r>
    </w:p>
    <w:p w:rsidR="008E21CE" w:rsidRPr="001D4C1E" w:rsidRDefault="003C4689"/>
    <w:sectPr w:rsidR="008E21CE" w:rsidRPr="001D4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689" w:rsidRDefault="003C4689" w:rsidP="001D4C1E">
      <w:r>
        <w:separator/>
      </w:r>
    </w:p>
  </w:endnote>
  <w:endnote w:type="continuationSeparator" w:id="0">
    <w:p w:rsidR="003C4689" w:rsidRDefault="003C4689" w:rsidP="001D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689" w:rsidRDefault="003C4689" w:rsidP="001D4C1E">
      <w:r>
        <w:separator/>
      </w:r>
    </w:p>
  </w:footnote>
  <w:footnote w:type="continuationSeparator" w:id="0">
    <w:p w:rsidR="003C4689" w:rsidRDefault="003C4689" w:rsidP="001D4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39"/>
    <w:rsid w:val="001D4C1E"/>
    <w:rsid w:val="00295039"/>
    <w:rsid w:val="003C4689"/>
    <w:rsid w:val="005B55B3"/>
    <w:rsid w:val="0071580F"/>
    <w:rsid w:val="00D91583"/>
    <w:rsid w:val="00D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1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4C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4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4C1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1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4C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4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4C1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Dong</cp:lastModifiedBy>
  <cp:revision>3</cp:revision>
  <dcterms:created xsi:type="dcterms:W3CDTF">2017-02-25T13:38:00Z</dcterms:created>
  <dcterms:modified xsi:type="dcterms:W3CDTF">2017-02-28T00:16:00Z</dcterms:modified>
</cp:coreProperties>
</file>