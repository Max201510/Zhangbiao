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4D14EA" w:rsidP="00D31D50">
      <w:pPr>
        <w:spacing w:line="220" w:lineRule="atLeast"/>
      </w:pPr>
      <w:r>
        <w:t>S</w:t>
      </w:r>
      <w:r>
        <w:rPr>
          <w:rFonts w:hint="eastAsia"/>
        </w:rPr>
        <w:t>ome experts believe that it is better for children to begin learning a foreign language at primary school rather than secondary school.</w:t>
      </w:r>
    </w:p>
    <w:p w:rsidR="004D14EA" w:rsidRDefault="004D14EA" w:rsidP="00D31D50">
      <w:pPr>
        <w:spacing w:line="220" w:lineRule="atLeast"/>
      </w:pPr>
      <w:r>
        <w:t>D</w:t>
      </w:r>
      <w:r>
        <w:rPr>
          <w:rFonts w:hint="eastAsia"/>
        </w:rPr>
        <w:t>o the advantages of this outweigh the disadvantages?</w:t>
      </w:r>
    </w:p>
    <w:p w:rsidR="004D14EA" w:rsidRDefault="004D14EA" w:rsidP="00D31D50">
      <w:pPr>
        <w:spacing w:line="220" w:lineRule="atLeast"/>
      </w:pPr>
      <w:r>
        <w:t>G</w:t>
      </w:r>
      <w:r>
        <w:rPr>
          <w:rFonts w:hint="eastAsia"/>
        </w:rPr>
        <w:t xml:space="preserve">ive reasons for your answer and include any relevant examples from your own </w:t>
      </w:r>
      <w:r>
        <w:t>knowledge</w:t>
      </w:r>
      <w:r>
        <w:rPr>
          <w:rFonts w:hint="eastAsia"/>
        </w:rPr>
        <w:t xml:space="preserve"> or experience.</w:t>
      </w:r>
    </w:p>
    <w:p w:rsidR="004D14EA" w:rsidRDefault="004D14EA" w:rsidP="00D31D50">
      <w:pPr>
        <w:spacing w:line="220" w:lineRule="atLeast"/>
      </w:pPr>
      <w:r>
        <w:t>W</w:t>
      </w:r>
      <w:r>
        <w:rPr>
          <w:rFonts w:hint="eastAsia"/>
        </w:rPr>
        <w:t>rite at least 250 words.</w:t>
      </w:r>
    </w:p>
    <w:p w:rsidR="004D14EA" w:rsidRDefault="004D14EA" w:rsidP="00D31D50">
      <w:pPr>
        <w:spacing w:line="220" w:lineRule="atLeast"/>
      </w:pPr>
    </w:p>
    <w:p w:rsidR="004D14EA" w:rsidRPr="00EA4EDB" w:rsidRDefault="004D14EA" w:rsidP="00EA4EDB">
      <w:pPr>
        <w:spacing w:line="360" w:lineRule="auto"/>
        <w:rPr>
          <w:sz w:val="24"/>
        </w:rPr>
      </w:pPr>
      <w:r w:rsidRPr="00EA4EDB">
        <w:rPr>
          <w:sz w:val="24"/>
        </w:rPr>
        <w:t>E</w:t>
      </w:r>
      <w:r w:rsidRPr="00EA4EDB">
        <w:rPr>
          <w:rFonts w:hint="eastAsia"/>
          <w:sz w:val="24"/>
        </w:rPr>
        <w:t xml:space="preserve">arly ages is </w:t>
      </w:r>
      <w:r w:rsidRPr="00EA4EDB">
        <w:rPr>
          <w:sz w:val="24"/>
        </w:rPr>
        <w:t>recognized</w:t>
      </w:r>
      <w:r w:rsidRPr="00EA4EDB">
        <w:rPr>
          <w:rFonts w:hint="eastAsia"/>
          <w:sz w:val="24"/>
        </w:rPr>
        <w:t xml:space="preserve"> as a good period for studying, especially languages learning. According to this common sense, some experts advised that children had better begin to learn a foreign language at primary school rather than secondary school.</w:t>
      </w:r>
    </w:p>
    <w:p w:rsidR="004D14EA" w:rsidRPr="00EA4EDB" w:rsidRDefault="00A403AB" w:rsidP="00EA4EDB">
      <w:pPr>
        <w:spacing w:line="360" w:lineRule="auto"/>
        <w:rPr>
          <w:sz w:val="24"/>
        </w:rPr>
      </w:pPr>
      <w:r w:rsidRPr="00EA4EDB">
        <w:rPr>
          <w:sz w:val="24"/>
        </w:rPr>
        <w:t>Globalization</w:t>
      </w:r>
      <w:r w:rsidRPr="00EA4EDB">
        <w:rPr>
          <w:rFonts w:hint="eastAsia"/>
          <w:sz w:val="24"/>
        </w:rPr>
        <w:t xml:space="preserve"> is one of the largest </w:t>
      </w:r>
      <w:del w:id="0" w:author="Dong" w:date="2017-02-17T15:02:00Z">
        <w:r w:rsidRPr="00EA4EDB" w:rsidDel="005A3655">
          <w:rPr>
            <w:rFonts w:hint="eastAsia"/>
            <w:sz w:val="24"/>
          </w:rPr>
          <w:delText>change</w:delText>
        </w:r>
      </w:del>
      <w:ins w:id="1" w:author="Dong" w:date="2017-02-17T15:02:00Z">
        <w:r w:rsidR="005A3655" w:rsidRPr="00EA4EDB">
          <w:rPr>
            <w:sz w:val="24"/>
          </w:rPr>
          <w:t>changes</w:t>
        </w:r>
      </w:ins>
      <w:r w:rsidRPr="00EA4EDB">
        <w:rPr>
          <w:rFonts w:hint="eastAsia"/>
          <w:sz w:val="24"/>
        </w:rPr>
        <w:t xml:space="preserve"> in the past few decades. </w:t>
      </w:r>
      <w:r w:rsidRPr="00EA4EDB">
        <w:rPr>
          <w:sz w:val="24"/>
        </w:rPr>
        <w:t>T</w:t>
      </w:r>
      <w:r w:rsidRPr="00EA4EDB">
        <w:rPr>
          <w:rFonts w:hint="eastAsia"/>
          <w:sz w:val="24"/>
        </w:rPr>
        <w:t xml:space="preserve">hen, mastering a foreign language is treated as an advantage in </w:t>
      </w:r>
      <w:del w:id="2" w:author="Dong" w:date="2017-02-17T15:02:00Z">
        <w:r w:rsidRPr="00EA4EDB" w:rsidDel="005A3655">
          <w:rPr>
            <w:rFonts w:hint="eastAsia"/>
            <w:sz w:val="24"/>
          </w:rPr>
          <w:delText>applying to a job</w:delText>
        </w:r>
      </w:del>
      <w:ins w:id="3" w:author="Dong" w:date="2017-02-17T15:02:00Z">
        <w:r w:rsidR="005A3655">
          <w:rPr>
            <w:rFonts w:hint="eastAsia"/>
            <w:sz w:val="24"/>
          </w:rPr>
          <w:t>job application</w:t>
        </w:r>
      </w:ins>
      <w:r w:rsidRPr="00EA4EDB">
        <w:rPr>
          <w:rFonts w:hint="eastAsia"/>
          <w:sz w:val="24"/>
        </w:rPr>
        <w:t xml:space="preserve">. </w:t>
      </w:r>
      <w:r w:rsidRPr="00EA4EDB">
        <w:rPr>
          <w:sz w:val="24"/>
        </w:rPr>
        <w:t>F</w:t>
      </w:r>
      <w:r w:rsidRPr="00EA4EDB">
        <w:rPr>
          <w:rFonts w:hint="eastAsia"/>
          <w:sz w:val="24"/>
        </w:rPr>
        <w:t xml:space="preserve">or example, in </w:t>
      </w:r>
      <w:r w:rsidR="00712E77">
        <w:rPr>
          <w:sz w:val="24"/>
        </w:rPr>
        <w:t>C</w:t>
      </w:r>
      <w:r w:rsidRPr="00EA4EDB">
        <w:rPr>
          <w:rFonts w:hint="eastAsia"/>
          <w:sz w:val="24"/>
        </w:rPr>
        <w:t>hina, most of</w:t>
      </w:r>
      <w:ins w:id="4" w:author="Dong" w:date="2017-02-17T15:02:00Z">
        <w:r w:rsidR="005A3655">
          <w:rPr>
            <w:rFonts w:hint="eastAsia"/>
            <w:sz w:val="24"/>
          </w:rPr>
          <w:t xml:space="preserve"> the</w:t>
        </w:r>
      </w:ins>
      <w:r w:rsidRPr="00EA4EDB">
        <w:rPr>
          <w:rFonts w:hint="eastAsia"/>
          <w:sz w:val="24"/>
        </w:rPr>
        <w:t xml:space="preserve"> transnational corporations </w:t>
      </w:r>
      <w:del w:id="5" w:author="Dong" w:date="2017-02-17T15:03:00Z">
        <w:r w:rsidRPr="00EA4EDB" w:rsidDel="005A3655">
          <w:rPr>
            <w:rFonts w:hint="eastAsia"/>
            <w:sz w:val="24"/>
          </w:rPr>
          <w:delText>ask for their all staff having to using English skillfully</w:delText>
        </w:r>
      </w:del>
      <w:ins w:id="6" w:author="Dong" w:date="2017-02-17T15:03:00Z">
        <w:r w:rsidR="005A3655">
          <w:rPr>
            <w:rFonts w:hint="eastAsia"/>
            <w:sz w:val="24"/>
          </w:rPr>
          <w:t>require proficiency in English</w:t>
        </w:r>
      </w:ins>
      <w:r w:rsidRPr="00EA4EDB">
        <w:rPr>
          <w:rFonts w:hint="eastAsia"/>
          <w:sz w:val="24"/>
        </w:rPr>
        <w:t xml:space="preserve">. </w:t>
      </w:r>
      <w:r w:rsidRPr="00EA4EDB">
        <w:rPr>
          <w:sz w:val="24"/>
        </w:rPr>
        <w:t>T</w:t>
      </w:r>
      <w:r w:rsidRPr="00EA4EDB">
        <w:rPr>
          <w:rFonts w:hint="eastAsia"/>
          <w:sz w:val="24"/>
        </w:rPr>
        <w:t xml:space="preserve">hat is </w:t>
      </w:r>
      <w:ins w:id="7" w:author="Dong" w:date="2017-02-17T14:48:00Z">
        <w:r w:rsidR="00712E77">
          <w:rPr>
            <w:sz w:val="24"/>
          </w:rPr>
          <w:t xml:space="preserve">the reason </w:t>
        </w:r>
      </w:ins>
      <w:r w:rsidRPr="00EA4EDB">
        <w:rPr>
          <w:rFonts w:hint="eastAsia"/>
          <w:sz w:val="24"/>
        </w:rPr>
        <w:t xml:space="preserve">why most of </w:t>
      </w:r>
      <w:ins w:id="8" w:author="Dong" w:date="2017-02-17T14:49:00Z">
        <w:r w:rsidR="00712E77">
          <w:rPr>
            <w:sz w:val="24"/>
          </w:rPr>
          <w:t xml:space="preserve">the </w:t>
        </w:r>
      </w:ins>
      <w:r w:rsidRPr="00EA4EDB">
        <w:rPr>
          <w:rFonts w:hint="eastAsia"/>
          <w:sz w:val="24"/>
        </w:rPr>
        <w:t xml:space="preserve">educators now develop foreign language courses at primary school. </w:t>
      </w:r>
      <w:r w:rsidRPr="00EA4EDB">
        <w:rPr>
          <w:sz w:val="24"/>
        </w:rPr>
        <w:t>M</w:t>
      </w:r>
      <w:r w:rsidRPr="00EA4EDB">
        <w:rPr>
          <w:rFonts w:hint="eastAsia"/>
          <w:sz w:val="24"/>
        </w:rPr>
        <w:t xml:space="preserve">any </w:t>
      </w:r>
      <w:r w:rsidRPr="00EA4EDB">
        <w:rPr>
          <w:sz w:val="24"/>
        </w:rPr>
        <w:t>Chinese</w:t>
      </w:r>
      <w:r w:rsidRPr="00EA4EDB">
        <w:rPr>
          <w:rFonts w:hint="eastAsia"/>
          <w:sz w:val="24"/>
        </w:rPr>
        <w:t xml:space="preserve"> students start to learn </w:t>
      </w:r>
      <w:r w:rsidRPr="00EA4EDB">
        <w:rPr>
          <w:sz w:val="24"/>
        </w:rPr>
        <w:t>English</w:t>
      </w:r>
      <w:r w:rsidRPr="00EA4EDB">
        <w:rPr>
          <w:rFonts w:hint="eastAsia"/>
          <w:sz w:val="24"/>
        </w:rPr>
        <w:t xml:space="preserve"> at grade three now. Some parents even send their kids to </w:t>
      </w:r>
      <w:r w:rsidRPr="00EA4EDB">
        <w:rPr>
          <w:sz w:val="24"/>
        </w:rPr>
        <w:t>English</w:t>
      </w:r>
      <w:r w:rsidRPr="00EA4EDB">
        <w:rPr>
          <w:rFonts w:hint="eastAsia"/>
          <w:sz w:val="24"/>
        </w:rPr>
        <w:t xml:space="preserve"> training classes at a younger age. </w:t>
      </w:r>
      <w:r w:rsidRPr="00EA4EDB">
        <w:rPr>
          <w:sz w:val="24"/>
        </w:rPr>
        <w:t>A</w:t>
      </w:r>
      <w:r w:rsidRPr="00EA4EDB">
        <w:rPr>
          <w:rFonts w:hint="eastAsia"/>
          <w:sz w:val="24"/>
        </w:rPr>
        <w:t xml:space="preserve">ctually, it is </w:t>
      </w:r>
      <w:r w:rsidR="008E711B" w:rsidRPr="00EA4EDB">
        <w:rPr>
          <w:rFonts w:hint="eastAsia"/>
          <w:sz w:val="24"/>
        </w:rPr>
        <w:t xml:space="preserve">really useful and </w:t>
      </w:r>
      <w:del w:id="9" w:author="Dong" w:date="2017-02-17T14:49:00Z">
        <w:r w:rsidR="008E711B" w:rsidRPr="00EA4EDB" w:rsidDel="00712E77">
          <w:rPr>
            <w:rFonts w:hint="eastAsia"/>
            <w:sz w:val="24"/>
          </w:rPr>
          <w:delText xml:space="preserve">have </w:delText>
        </w:r>
      </w:del>
      <w:proofErr w:type="gramStart"/>
      <w:ins w:id="10" w:author="Dong" w:date="2017-02-17T14:49:00Z">
        <w:r w:rsidR="00712E77">
          <w:rPr>
            <w:sz w:val="24"/>
          </w:rPr>
          <w:t xml:space="preserve">has </w:t>
        </w:r>
        <w:r w:rsidR="00712E77" w:rsidRPr="00EA4EDB">
          <w:rPr>
            <w:rFonts w:hint="eastAsia"/>
            <w:sz w:val="24"/>
          </w:rPr>
          <w:t xml:space="preserve"> </w:t>
        </w:r>
      </w:ins>
      <w:r w:rsidR="008E711B" w:rsidRPr="00EA4EDB">
        <w:rPr>
          <w:rFonts w:hint="eastAsia"/>
          <w:sz w:val="24"/>
        </w:rPr>
        <w:t>already</w:t>
      </w:r>
      <w:proofErr w:type="gramEnd"/>
      <w:r w:rsidR="008E711B" w:rsidRPr="00EA4EDB">
        <w:rPr>
          <w:rFonts w:hint="eastAsia"/>
          <w:sz w:val="24"/>
        </w:rPr>
        <w:t xml:space="preserve"> </w:t>
      </w:r>
      <w:del w:id="11" w:author="Dong" w:date="2017-02-17T14:50:00Z">
        <w:r w:rsidR="008E711B" w:rsidRPr="00EA4EDB" w:rsidDel="00712E77">
          <w:rPr>
            <w:rFonts w:hint="eastAsia"/>
            <w:sz w:val="24"/>
          </w:rPr>
          <w:delText>got some accomplishment</w:delText>
        </w:r>
      </w:del>
      <w:ins w:id="12" w:author="Dong" w:date="2017-02-17T14:50:00Z">
        <w:r w:rsidR="00712E77">
          <w:rPr>
            <w:sz w:val="24"/>
          </w:rPr>
          <w:t>achieved to a large extent</w:t>
        </w:r>
      </w:ins>
      <w:r w:rsidR="008E711B" w:rsidRPr="00EA4EDB">
        <w:rPr>
          <w:rFonts w:hint="eastAsia"/>
          <w:sz w:val="24"/>
        </w:rPr>
        <w:t xml:space="preserve">. </w:t>
      </w:r>
      <w:proofErr w:type="spellStart"/>
      <w:r w:rsidR="008E711B" w:rsidRPr="00EA4EDB">
        <w:rPr>
          <w:sz w:val="24"/>
        </w:rPr>
        <w:t>B</w:t>
      </w:r>
      <w:r w:rsidR="008E711B" w:rsidRPr="00EA4EDB">
        <w:rPr>
          <w:rFonts w:hint="eastAsia"/>
          <w:sz w:val="24"/>
        </w:rPr>
        <w:t>ao</w:t>
      </w:r>
      <w:proofErr w:type="spellEnd"/>
      <w:r w:rsidR="008E711B" w:rsidRPr="00EA4EDB">
        <w:rPr>
          <w:rFonts w:hint="eastAsia"/>
          <w:sz w:val="24"/>
        </w:rPr>
        <w:t xml:space="preserve">, my university </w:t>
      </w:r>
      <w:r w:rsidR="008E711B" w:rsidRPr="00EA4EDB">
        <w:rPr>
          <w:sz w:val="24"/>
        </w:rPr>
        <w:t>roommate</w:t>
      </w:r>
      <w:r w:rsidR="008E711B" w:rsidRPr="00EA4EDB">
        <w:rPr>
          <w:rFonts w:hint="eastAsia"/>
          <w:sz w:val="24"/>
        </w:rPr>
        <w:t xml:space="preserve">, </w:t>
      </w:r>
      <w:del w:id="13" w:author="Dong" w:date="2017-02-17T14:50:00Z">
        <w:r w:rsidR="008E711B" w:rsidRPr="00EA4EDB" w:rsidDel="00712E77">
          <w:rPr>
            <w:rFonts w:hint="eastAsia"/>
            <w:sz w:val="24"/>
          </w:rPr>
          <w:delText xml:space="preserve">he </w:delText>
        </w:r>
      </w:del>
      <w:r w:rsidR="008E711B" w:rsidRPr="00EA4EDB">
        <w:rPr>
          <w:rFonts w:hint="eastAsia"/>
          <w:sz w:val="24"/>
        </w:rPr>
        <w:t xml:space="preserve">begin to learn </w:t>
      </w:r>
      <w:r w:rsidR="008E711B" w:rsidRPr="00EA4EDB">
        <w:rPr>
          <w:sz w:val="24"/>
        </w:rPr>
        <w:t>English</w:t>
      </w:r>
      <w:r w:rsidR="008E711B" w:rsidRPr="00EA4EDB">
        <w:rPr>
          <w:rFonts w:hint="eastAsia"/>
          <w:sz w:val="24"/>
        </w:rPr>
        <w:t xml:space="preserve"> when he was only five years old. </w:t>
      </w:r>
      <w:r w:rsidR="008E711B" w:rsidRPr="00EA4EDB">
        <w:rPr>
          <w:sz w:val="24"/>
        </w:rPr>
        <w:t>A</w:t>
      </w:r>
      <w:r w:rsidR="008E711B" w:rsidRPr="00EA4EDB">
        <w:rPr>
          <w:rFonts w:hint="eastAsia"/>
          <w:sz w:val="24"/>
        </w:rPr>
        <w:t xml:space="preserve">nd now, he is good at both </w:t>
      </w:r>
      <w:r w:rsidR="008E711B" w:rsidRPr="00EA4EDB">
        <w:rPr>
          <w:sz w:val="24"/>
        </w:rPr>
        <w:t>English</w:t>
      </w:r>
      <w:r w:rsidR="008E711B" w:rsidRPr="00EA4EDB">
        <w:rPr>
          <w:rFonts w:hint="eastAsia"/>
          <w:sz w:val="24"/>
        </w:rPr>
        <w:t xml:space="preserve"> speaking and listening than </w:t>
      </w:r>
      <w:del w:id="14" w:author="Dong" w:date="2017-02-17T14:51:00Z">
        <w:r w:rsidR="008E711B" w:rsidRPr="00EA4EDB" w:rsidDel="00712E77">
          <w:rPr>
            <w:rFonts w:hint="eastAsia"/>
            <w:sz w:val="24"/>
          </w:rPr>
          <w:delText>most of other students</w:delText>
        </w:r>
      </w:del>
      <w:ins w:id="15" w:author="Dong" w:date="2017-02-17T14:51:00Z">
        <w:r w:rsidR="00712E77">
          <w:rPr>
            <w:sz w:val="24"/>
          </w:rPr>
          <w:t>his peers</w:t>
        </w:r>
      </w:ins>
      <w:r w:rsidR="008E711B" w:rsidRPr="00EA4EDB">
        <w:rPr>
          <w:rFonts w:hint="eastAsia"/>
          <w:sz w:val="24"/>
        </w:rPr>
        <w:t>.</w:t>
      </w:r>
    </w:p>
    <w:p w:rsidR="005A3655" w:rsidRDefault="008E711B" w:rsidP="00EA4EDB">
      <w:pPr>
        <w:spacing w:line="360" w:lineRule="auto"/>
        <w:rPr>
          <w:sz w:val="24"/>
        </w:rPr>
      </w:pPr>
      <w:r w:rsidRPr="00EA4EDB">
        <w:rPr>
          <w:sz w:val="24"/>
        </w:rPr>
        <w:t>H</w:t>
      </w:r>
      <w:r w:rsidRPr="00EA4EDB">
        <w:rPr>
          <w:rFonts w:hint="eastAsia"/>
          <w:sz w:val="24"/>
        </w:rPr>
        <w:t xml:space="preserve">owever, learning foreign languages too early also </w:t>
      </w:r>
      <w:del w:id="16" w:author="Dong" w:date="2017-02-17T14:51:00Z">
        <w:r w:rsidRPr="00EA4EDB" w:rsidDel="00712E77">
          <w:rPr>
            <w:rFonts w:hint="eastAsia"/>
            <w:sz w:val="24"/>
          </w:rPr>
          <w:delText xml:space="preserve">have </w:delText>
        </w:r>
      </w:del>
      <w:ins w:id="17" w:author="Dong" w:date="2017-02-17T14:51:00Z">
        <w:r w:rsidR="00712E77">
          <w:rPr>
            <w:sz w:val="24"/>
          </w:rPr>
          <w:t>has</w:t>
        </w:r>
        <w:r w:rsidR="00712E77" w:rsidRPr="00EA4EDB">
          <w:rPr>
            <w:rFonts w:hint="eastAsia"/>
            <w:sz w:val="24"/>
          </w:rPr>
          <w:t xml:space="preserve"> </w:t>
        </w:r>
      </w:ins>
      <w:r w:rsidRPr="00EA4EDB">
        <w:rPr>
          <w:rFonts w:hint="eastAsia"/>
          <w:sz w:val="24"/>
        </w:rPr>
        <w:t xml:space="preserve">some disadvantages. </w:t>
      </w:r>
      <w:r w:rsidRPr="00EA4EDB">
        <w:rPr>
          <w:sz w:val="24"/>
        </w:rPr>
        <w:t>O</w:t>
      </w:r>
      <w:r w:rsidRPr="00EA4EDB">
        <w:rPr>
          <w:rFonts w:hint="eastAsia"/>
          <w:sz w:val="24"/>
        </w:rPr>
        <w:t xml:space="preserve">n one hand, it could affect students using their </w:t>
      </w:r>
      <w:del w:id="18" w:author="Dong" w:date="2017-02-17T14:52:00Z">
        <w:r w:rsidRPr="00EA4EDB" w:rsidDel="00712E77">
          <w:rPr>
            <w:rFonts w:hint="eastAsia"/>
            <w:sz w:val="24"/>
          </w:rPr>
          <w:delText xml:space="preserve">mother </w:delText>
        </w:r>
      </w:del>
      <w:ins w:id="19" w:author="Dong" w:date="2017-02-17T14:52:00Z">
        <w:r w:rsidR="00712E77">
          <w:rPr>
            <w:sz w:val="24"/>
          </w:rPr>
          <w:t>first</w:t>
        </w:r>
        <w:r w:rsidR="00712E77" w:rsidRPr="00EA4EDB">
          <w:rPr>
            <w:rFonts w:hint="eastAsia"/>
            <w:sz w:val="24"/>
          </w:rPr>
          <w:t xml:space="preserve"> </w:t>
        </w:r>
      </w:ins>
      <w:r w:rsidRPr="00EA4EDB">
        <w:rPr>
          <w:rFonts w:hint="eastAsia"/>
          <w:sz w:val="24"/>
        </w:rPr>
        <w:t>languages</w:t>
      </w:r>
      <w:del w:id="20" w:author="Dong" w:date="2017-02-17T14:55:00Z">
        <w:r w:rsidR="001139F5" w:rsidRPr="00EA4EDB" w:rsidDel="005A3655">
          <w:rPr>
            <w:rFonts w:hint="eastAsia"/>
            <w:sz w:val="24"/>
          </w:rPr>
          <w:delText xml:space="preserve">. </w:delText>
        </w:r>
        <w:r w:rsidR="001139F5" w:rsidRPr="00EA4EDB" w:rsidDel="005A3655">
          <w:rPr>
            <w:sz w:val="24"/>
          </w:rPr>
          <w:delText>B</w:delText>
        </w:r>
        <w:r w:rsidR="001139F5" w:rsidRPr="00EA4EDB" w:rsidDel="005A3655">
          <w:rPr>
            <w:rFonts w:hint="eastAsia"/>
            <w:sz w:val="24"/>
          </w:rPr>
          <w:delText>ecause</w:delText>
        </w:r>
      </w:del>
      <w:ins w:id="21" w:author="Dong" w:date="2017-02-17T14:55:00Z">
        <w:r w:rsidR="005A3655">
          <w:rPr>
            <w:sz w:val="24"/>
          </w:rPr>
          <w:t xml:space="preserve"> for the reason that</w:t>
        </w:r>
      </w:ins>
      <w:r w:rsidR="001139F5" w:rsidRPr="00EA4EDB">
        <w:rPr>
          <w:rFonts w:hint="eastAsia"/>
          <w:sz w:val="24"/>
        </w:rPr>
        <w:t xml:space="preserve"> students have not already mastered their mother tongue entirely at primary school. </w:t>
      </w:r>
      <w:del w:id="22" w:author="Dong" w:date="2017-02-17T14:56:00Z">
        <w:r w:rsidR="001139F5" w:rsidRPr="00EA4EDB" w:rsidDel="005A3655">
          <w:rPr>
            <w:rFonts w:hint="eastAsia"/>
            <w:sz w:val="24"/>
          </w:rPr>
          <w:delText>Both grammar and logic are different in two languages.</w:delText>
        </w:r>
      </w:del>
      <w:ins w:id="23" w:author="Dong" w:date="2017-02-17T14:56:00Z">
        <w:r w:rsidR="005A3655">
          <w:rPr>
            <w:sz w:val="24"/>
          </w:rPr>
          <w:t>There are obvious difference between two languages, such as grammar and logic.</w:t>
        </w:r>
      </w:ins>
      <w:r w:rsidR="001139F5" w:rsidRPr="00EA4EDB">
        <w:rPr>
          <w:rFonts w:hint="eastAsia"/>
          <w:sz w:val="24"/>
        </w:rPr>
        <w:t xml:space="preserve"> </w:t>
      </w:r>
      <w:commentRangeStart w:id="24"/>
      <w:r w:rsidR="001139F5" w:rsidRPr="00EA4EDB">
        <w:rPr>
          <w:sz w:val="24"/>
        </w:rPr>
        <w:t>S</w:t>
      </w:r>
      <w:r w:rsidR="001139F5" w:rsidRPr="00EA4EDB">
        <w:rPr>
          <w:rFonts w:hint="eastAsia"/>
          <w:sz w:val="24"/>
        </w:rPr>
        <w:t xml:space="preserve">uch as </w:t>
      </w:r>
      <w:proofErr w:type="spellStart"/>
      <w:r w:rsidR="001139F5" w:rsidRPr="00EA4EDB">
        <w:rPr>
          <w:rFonts w:hint="eastAsia"/>
          <w:sz w:val="24"/>
        </w:rPr>
        <w:t>Bao</w:t>
      </w:r>
      <w:proofErr w:type="spellEnd"/>
      <w:r w:rsidR="001139F5" w:rsidRPr="00EA4EDB">
        <w:rPr>
          <w:rFonts w:hint="eastAsia"/>
          <w:sz w:val="24"/>
        </w:rPr>
        <w:t xml:space="preserve">, sometimes he has to use </w:t>
      </w:r>
      <w:r w:rsidR="001139F5" w:rsidRPr="00EA4EDB">
        <w:rPr>
          <w:sz w:val="24"/>
        </w:rPr>
        <w:t>English</w:t>
      </w:r>
      <w:r w:rsidR="001139F5" w:rsidRPr="00EA4EDB">
        <w:rPr>
          <w:rFonts w:hint="eastAsia"/>
          <w:sz w:val="24"/>
        </w:rPr>
        <w:t xml:space="preserve"> </w:t>
      </w:r>
      <w:proofErr w:type="gramStart"/>
      <w:r w:rsidR="001139F5" w:rsidRPr="00EA4EDB">
        <w:rPr>
          <w:rFonts w:hint="eastAsia"/>
          <w:sz w:val="24"/>
        </w:rPr>
        <w:t>words  to</w:t>
      </w:r>
      <w:proofErr w:type="gramEnd"/>
      <w:r w:rsidR="001139F5" w:rsidRPr="00EA4EDB">
        <w:rPr>
          <w:rFonts w:hint="eastAsia"/>
          <w:sz w:val="24"/>
        </w:rPr>
        <w:t xml:space="preserve"> express his ideas.</w:t>
      </w:r>
      <w:commentRangeEnd w:id="24"/>
      <w:r w:rsidR="005A3655">
        <w:rPr>
          <w:rStyle w:val="CommentReference"/>
        </w:rPr>
        <w:commentReference w:id="24"/>
      </w:r>
      <w:r w:rsidR="001139F5" w:rsidRPr="00EA4EDB">
        <w:rPr>
          <w:rFonts w:hint="eastAsia"/>
          <w:sz w:val="24"/>
        </w:rPr>
        <w:t xml:space="preserve"> </w:t>
      </w:r>
      <w:r w:rsidR="001139F5" w:rsidRPr="00EA4EDB">
        <w:rPr>
          <w:sz w:val="24"/>
        </w:rPr>
        <w:t>T</w:t>
      </w:r>
      <w:r w:rsidR="001139F5" w:rsidRPr="00EA4EDB">
        <w:rPr>
          <w:rFonts w:hint="eastAsia"/>
          <w:sz w:val="24"/>
        </w:rPr>
        <w:t>his also bring</w:t>
      </w:r>
      <w:ins w:id="25" w:author="Dong" w:date="2017-02-17T14:58:00Z">
        <w:r w:rsidR="005A3655">
          <w:rPr>
            <w:sz w:val="24"/>
          </w:rPr>
          <w:t>s</w:t>
        </w:r>
      </w:ins>
      <w:r w:rsidR="001139F5" w:rsidRPr="00EA4EDB">
        <w:rPr>
          <w:rFonts w:hint="eastAsia"/>
          <w:sz w:val="24"/>
        </w:rPr>
        <w:t xml:space="preserve"> him some difficulty in communicating with others. </w:t>
      </w:r>
      <w:r w:rsidR="001139F5" w:rsidRPr="00EA4EDB">
        <w:rPr>
          <w:sz w:val="24"/>
        </w:rPr>
        <w:t>O</w:t>
      </w:r>
      <w:r w:rsidR="001139F5" w:rsidRPr="00EA4EDB">
        <w:rPr>
          <w:rFonts w:hint="eastAsia"/>
          <w:sz w:val="24"/>
        </w:rPr>
        <w:t xml:space="preserve">n the other hand, learning foreign languages </w:t>
      </w:r>
      <w:r w:rsidR="001139F5" w:rsidRPr="00EA4EDB">
        <w:rPr>
          <w:rFonts w:hint="eastAsia"/>
          <w:sz w:val="24"/>
        </w:rPr>
        <w:lastRenderedPageBreak/>
        <w:t xml:space="preserve">too early </w:t>
      </w:r>
      <w:del w:id="26" w:author="Dong" w:date="2017-02-17T14:59:00Z">
        <w:r w:rsidR="001139F5" w:rsidRPr="00EA4EDB" w:rsidDel="005A3655">
          <w:rPr>
            <w:rFonts w:hint="eastAsia"/>
            <w:sz w:val="24"/>
          </w:rPr>
          <w:delText xml:space="preserve">perhaps </w:delText>
        </w:r>
        <w:commentRangeStart w:id="27"/>
        <w:r w:rsidR="001139F5" w:rsidRPr="00EA4EDB" w:rsidDel="005A3655">
          <w:rPr>
            <w:rFonts w:hint="eastAsia"/>
            <w:sz w:val="24"/>
          </w:rPr>
          <w:delText>have negative influence</w:delText>
        </w:r>
        <w:commentRangeEnd w:id="27"/>
        <w:r w:rsidR="005A3655" w:rsidDel="005A3655">
          <w:rPr>
            <w:rStyle w:val="CommentReference"/>
          </w:rPr>
          <w:commentReference w:id="27"/>
        </w:r>
      </w:del>
      <w:ins w:id="28" w:author="Dong" w:date="2017-02-17T14:59:00Z">
        <w:r w:rsidR="005A3655">
          <w:rPr>
            <w:sz w:val="24"/>
          </w:rPr>
          <w:t>puts too much burden on young students</w:t>
        </w:r>
      </w:ins>
      <w:r w:rsidR="001139F5" w:rsidRPr="00EA4EDB">
        <w:rPr>
          <w:rFonts w:hint="eastAsia"/>
          <w:sz w:val="24"/>
        </w:rPr>
        <w:t xml:space="preserve">. </w:t>
      </w:r>
      <w:r w:rsidR="001139F5" w:rsidRPr="00EA4EDB">
        <w:rPr>
          <w:sz w:val="24"/>
        </w:rPr>
        <w:t xml:space="preserve">Some </w:t>
      </w:r>
      <w:r w:rsidR="001139F5" w:rsidRPr="00EA4EDB">
        <w:rPr>
          <w:rFonts w:hint="eastAsia"/>
          <w:sz w:val="24"/>
        </w:rPr>
        <w:t>pupils argue that</w:t>
      </w:r>
      <w:r w:rsidR="00EA4EDB">
        <w:rPr>
          <w:rFonts w:hint="eastAsia"/>
          <w:sz w:val="24"/>
        </w:rPr>
        <w:t xml:space="preserve"> </w:t>
      </w:r>
      <w:proofErr w:type="gramStart"/>
      <w:r w:rsidR="00EA4EDB">
        <w:rPr>
          <w:rFonts w:hint="eastAsia"/>
          <w:sz w:val="24"/>
        </w:rPr>
        <w:t xml:space="preserve">it </w:t>
      </w:r>
      <w:r w:rsidR="001139F5" w:rsidRPr="00EA4EDB">
        <w:rPr>
          <w:rFonts w:hint="eastAsia"/>
          <w:sz w:val="24"/>
        </w:rPr>
        <w:t xml:space="preserve"> burden</w:t>
      </w:r>
      <w:r w:rsidR="00EA4EDB">
        <w:rPr>
          <w:rFonts w:hint="eastAsia"/>
          <w:sz w:val="24"/>
        </w:rPr>
        <w:t>s</w:t>
      </w:r>
      <w:proofErr w:type="gramEnd"/>
      <w:r w:rsidR="001139F5" w:rsidRPr="00EA4EDB">
        <w:rPr>
          <w:rFonts w:hint="eastAsia"/>
          <w:sz w:val="24"/>
        </w:rPr>
        <w:t xml:space="preserve"> their </w:t>
      </w:r>
      <w:r w:rsidR="00EA4EDB">
        <w:rPr>
          <w:rFonts w:hint="eastAsia"/>
          <w:sz w:val="24"/>
        </w:rPr>
        <w:t>homework and occupies</w:t>
      </w:r>
      <w:r w:rsidR="001139F5" w:rsidRPr="00EA4EDB">
        <w:rPr>
          <w:rFonts w:hint="eastAsia"/>
          <w:sz w:val="24"/>
        </w:rPr>
        <w:t xml:space="preserve"> their play</w:t>
      </w:r>
      <w:r w:rsidR="00EA4EDB">
        <w:rPr>
          <w:rFonts w:hint="eastAsia"/>
          <w:sz w:val="24"/>
        </w:rPr>
        <w:t>ing</w:t>
      </w:r>
      <w:r w:rsidR="001139F5" w:rsidRPr="00EA4EDB">
        <w:rPr>
          <w:rFonts w:hint="eastAsia"/>
          <w:sz w:val="24"/>
        </w:rPr>
        <w:t xml:space="preserve"> time</w:t>
      </w:r>
      <w:del w:id="29" w:author="Dong" w:date="2017-02-17T14:59:00Z">
        <w:r w:rsidR="001139F5" w:rsidRPr="00EA4EDB" w:rsidDel="005A3655">
          <w:rPr>
            <w:rFonts w:hint="eastAsia"/>
            <w:sz w:val="24"/>
          </w:rPr>
          <w:delText xml:space="preserve">. </w:delText>
        </w:r>
        <w:r w:rsidR="00EA4EDB" w:rsidDel="005A3655">
          <w:rPr>
            <w:sz w:val="24"/>
          </w:rPr>
          <w:delText>W</w:delText>
        </w:r>
      </w:del>
      <w:ins w:id="30" w:author="Dong" w:date="2017-02-17T14:59:00Z">
        <w:r w:rsidR="005A3655">
          <w:rPr>
            <w:sz w:val="24"/>
          </w:rPr>
          <w:t xml:space="preserve"> w</w:t>
        </w:r>
      </w:ins>
      <w:r w:rsidR="00EA4EDB">
        <w:rPr>
          <w:rFonts w:hint="eastAsia"/>
          <w:sz w:val="24"/>
        </w:rPr>
        <w:t xml:space="preserve">hich </w:t>
      </w:r>
      <w:del w:id="31" w:author="Dong" w:date="2017-02-17T14:59:00Z">
        <w:r w:rsidR="00EA4EDB" w:rsidDel="005A3655">
          <w:rPr>
            <w:rFonts w:hint="eastAsia"/>
            <w:sz w:val="24"/>
          </w:rPr>
          <w:delText xml:space="preserve">make </w:delText>
        </w:r>
      </w:del>
      <w:ins w:id="32" w:author="Dong" w:date="2017-02-17T14:59:00Z">
        <w:r w:rsidR="005A3655">
          <w:rPr>
            <w:sz w:val="24"/>
          </w:rPr>
          <w:t>makes</w:t>
        </w:r>
        <w:r w:rsidR="005A3655">
          <w:rPr>
            <w:rFonts w:hint="eastAsia"/>
            <w:sz w:val="24"/>
          </w:rPr>
          <w:t xml:space="preserve"> </w:t>
        </w:r>
      </w:ins>
      <w:r w:rsidR="00EA4EDB">
        <w:rPr>
          <w:rFonts w:hint="eastAsia"/>
          <w:sz w:val="24"/>
        </w:rPr>
        <w:t xml:space="preserve">them reject learning foreign languages. </w:t>
      </w:r>
    </w:p>
    <w:p w:rsidR="005A3655" w:rsidRDefault="005A3655" w:rsidP="00EA4EDB">
      <w:pPr>
        <w:spacing w:line="360" w:lineRule="auto"/>
        <w:rPr>
          <w:sz w:val="24"/>
        </w:rPr>
      </w:pPr>
    </w:p>
    <w:p w:rsidR="005A3655" w:rsidRDefault="005A3655" w:rsidP="00EA4EDB">
      <w:pPr>
        <w:spacing w:line="360" w:lineRule="auto"/>
        <w:rPr>
          <w:sz w:val="24"/>
        </w:rPr>
      </w:pPr>
    </w:p>
    <w:p w:rsidR="005A3655" w:rsidRDefault="005A3655" w:rsidP="00EA4EDB">
      <w:pPr>
        <w:pBdr>
          <w:top w:val="single" w:sz="6" w:space="1" w:color="auto"/>
          <w:bottom w:val="single" w:sz="6" w:space="1" w:color="auto"/>
        </w:pBdr>
        <w:spacing w:line="360" w:lineRule="auto"/>
        <w:rPr>
          <w:sz w:val="24"/>
        </w:rPr>
      </w:pPr>
      <w:r>
        <w:rPr>
          <w:rFonts w:hint="eastAsia"/>
          <w:sz w:val="24"/>
        </w:rPr>
        <w:t>你没有陈述你的观点</w:t>
      </w:r>
    </w:p>
    <w:p w:rsidR="005A3655" w:rsidRDefault="005A3655" w:rsidP="00EA4EDB">
      <w:pPr>
        <w:pBdr>
          <w:bottom w:val="single" w:sz="6" w:space="1" w:color="auto"/>
          <w:between w:val="single" w:sz="6" w:space="1" w:color="auto"/>
        </w:pBdr>
        <w:spacing w:line="360" w:lineRule="auto"/>
        <w:rPr>
          <w:sz w:val="24"/>
        </w:rPr>
      </w:pPr>
      <w:r>
        <w:rPr>
          <w:rFonts w:hint="eastAsia"/>
          <w:sz w:val="24"/>
        </w:rPr>
        <w:t>你第二段优点的论述，逻辑可以是这样。你的观点其实就是学习英语可以帮助找工作，因为公司明确要求要求员工掌握英文。你下来就论述父母早早的让孩子学习英文，所以这些孩子具备了什么能力，比如</w:t>
      </w:r>
      <w:r>
        <w:rPr>
          <w:rFonts w:hint="eastAsia"/>
          <w:sz w:val="24"/>
        </w:rPr>
        <w:t xml:space="preserve"> </w:t>
      </w:r>
      <w:r w:rsidR="00752C66">
        <w:rPr>
          <w:rFonts w:hint="eastAsia"/>
          <w:sz w:val="24"/>
        </w:rPr>
        <w:t xml:space="preserve">have strong adaption to international work environment, English enables them to access more learning resources, not restricted two </w:t>
      </w:r>
      <w:r w:rsidR="00752C66">
        <w:rPr>
          <w:sz w:val="24"/>
        </w:rPr>
        <w:t>Chinese</w:t>
      </w:r>
      <w:r w:rsidR="00752C66">
        <w:rPr>
          <w:rFonts w:hint="eastAsia"/>
          <w:sz w:val="24"/>
        </w:rPr>
        <w:t xml:space="preserve"> </w:t>
      </w:r>
      <w:r w:rsidR="00752C66">
        <w:rPr>
          <w:sz w:val="24"/>
        </w:rPr>
        <w:t>material</w:t>
      </w:r>
      <w:r w:rsidR="00983A9D">
        <w:rPr>
          <w:rFonts w:hint="eastAsia"/>
          <w:sz w:val="24"/>
        </w:rPr>
        <w:t>s</w:t>
      </w:r>
      <w:r w:rsidR="00752C66">
        <w:rPr>
          <w:rFonts w:hint="eastAsia"/>
          <w:sz w:val="24"/>
        </w:rPr>
        <w:t xml:space="preserve">. </w:t>
      </w:r>
      <w:r w:rsidR="00752C66">
        <w:rPr>
          <w:rFonts w:hint="eastAsia"/>
          <w:sz w:val="24"/>
        </w:rPr>
        <w:t>所以他们在工作中更容易获得</w:t>
      </w:r>
      <w:r w:rsidR="00752C66">
        <w:rPr>
          <w:rFonts w:hint="eastAsia"/>
          <w:sz w:val="24"/>
        </w:rPr>
        <w:t xml:space="preserve"> work promotion. </w:t>
      </w:r>
      <w:r w:rsidR="00752C66">
        <w:rPr>
          <w:rFonts w:hint="eastAsia"/>
          <w:sz w:val="24"/>
        </w:rPr>
        <w:t>那个</w:t>
      </w:r>
      <w:proofErr w:type="spellStart"/>
      <w:r w:rsidR="00752C66">
        <w:rPr>
          <w:rFonts w:hint="eastAsia"/>
          <w:sz w:val="24"/>
        </w:rPr>
        <w:t>Bao</w:t>
      </w:r>
      <w:proofErr w:type="spellEnd"/>
      <w:r w:rsidR="00752C66">
        <w:rPr>
          <w:rFonts w:hint="eastAsia"/>
          <w:sz w:val="24"/>
        </w:rPr>
        <w:t>你也不用说是你的同学，他就是</w:t>
      </w:r>
      <w:r w:rsidR="00752C66">
        <w:rPr>
          <w:rFonts w:hint="eastAsia"/>
          <w:sz w:val="24"/>
        </w:rPr>
        <w:t>kid</w:t>
      </w:r>
      <w:r w:rsidR="00752C66">
        <w:rPr>
          <w:rFonts w:hint="eastAsia"/>
          <w:sz w:val="24"/>
        </w:rPr>
        <w:t>，你这个例子举了跟没举一样。</w:t>
      </w:r>
    </w:p>
    <w:p w:rsidR="00752C66" w:rsidRDefault="00752C66" w:rsidP="00EA4EDB">
      <w:pPr>
        <w:spacing w:line="360" w:lineRule="auto"/>
        <w:rPr>
          <w:sz w:val="24"/>
        </w:rPr>
      </w:pPr>
      <w:r>
        <w:rPr>
          <w:rFonts w:hint="eastAsia"/>
          <w:sz w:val="24"/>
        </w:rPr>
        <w:t>第三段你首先说缺点是会影响母语学习。这段论述还可以。因为他们没有牢固的中文基础，</w:t>
      </w:r>
      <w:r w:rsidR="00983A9D">
        <w:rPr>
          <w:rFonts w:hint="eastAsia"/>
          <w:sz w:val="24"/>
        </w:rPr>
        <w:t xml:space="preserve">a </w:t>
      </w:r>
      <w:r>
        <w:rPr>
          <w:rFonts w:hint="eastAsia"/>
          <w:sz w:val="24"/>
        </w:rPr>
        <w:t xml:space="preserve">firm basis of mother tongue. </w:t>
      </w:r>
      <w:r>
        <w:rPr>
          <w:rFonts w:hint="eastAsia"/>
          <w:sz w:val="24"/>
        </w:rPr>
        <w:t>加之英文中文有很大区别，最后的恶劣结果就是两种语言都没学好</w:t>
      </w:r>
      <w:r>
        <w:rPr>
          <w:rFonts w:hint="eastAsia"/>
          <w:sz w:val="24"/>
        </w:rPr>
        <w:t xml:space="preserve">. </w:t>
      </w:r>
      <w:proofErr w:type="gramStart"/>
      <w:r w:rsidR="00983A9D">
        <w:rPr>
          <w:rFonts w:hint="eastAsia"/>
          <w:sz w:val="24"/>
        </w:rPr>
        <w:t>l</w:t>
      </w:r>
      <w:r>
        <w:rPr>
          <w:rFonts w:hint="eastAsia"/>
          <w:sz w:val="24"/>
        </w:rPr>
        <w:t>eads</w:t>
      </w:r>
      <w:proofErr w:type="gramEnd"/>
      <w:r>
        <w:rPr>
          <w:rFonts w:hint="eastAsia"/>
          <w:sz w:val="24"/>
        </w:rPr>
        <w:t xml:space="preserve"> to a failure in both languages </w:t>
      </w:r>
      <w:r w:rsidR="00983A9D">
        <w:rPr>
          <w:rFonts w:hint="eastAsia"/>
          <w:sz w:val="24"/>
        </w:rPr>
        <w:t>study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后面一个原因你说会加重课业。太过单薄，你需要加一点东西</w:t>
      </w:r>
      <w:r w:rsidR="00983A9D">
        <w:rPr>
          <w:rFonts w:hint="eastAsia"/>
          <w:sz w:val="24"/>
        </w:rPr>
        <w:t>，展开你的逻辑</w:t>
      </w:r>
      <w:r>
        <w:rPr>
          <w:rFonts w:hint="eastAsia"/>
          <w:sz w:val="24"/>
        </w:rPr>
        <w:t>，比如更多的家庭作业占据学生玩耍时间，会导致孩子的智力发育</w:t>
      </w:r>
      <w:r>
        <w:rPr>
          <w:rFonts w:hint="eastAsia"/>
          <w:sz w:val="24"/>
        </w:rPr>
        <w:t>,</w:t>
      </w:r>
      <w:r w:rsidR="00983A9D">
        <w:rPr>
          <w:rFonts w:hint="eastAsia"/>
          <w:sz w:val="24"/>
        </w:rPr>
        <w:t>results in poor</w:t>
      </w:r>
      <w:r>
        <w:rPr>
          <w:rFonts w:hint="eastAsia"/>
          <w:sz w:val="24"/>
        </w:rPr>
        <w:t xml:space="preserve"> intelligence development. </w:t>
      </w:r>
      <w:r>
        <w:rPr>
          <w:rFonts w:hint="eastAsia"/>
          <w:sz w:val="24"/>
        </w:rPr>
        <w:t>更糟糕的是，</w:t>
      </w:r>
      <w:r>
        <w:rPr>
          <w:rFonts w:hint="eastAsia"/>
          <w:sz w:val="24"/>
        </w:rPr>
        <w:t>Even worse</w:t>
      </w:r>
      <w:r>
        <w:rPr>
          <w:rFonts w:hint="eastAsia"/>
          <w:sz w:val="24"/>
        </w:rPr>
        <w:t>，从小养成了厌学的习惯，对新鲜事物失去兴趣，</w:t>
      </w:r>
      <w:r>
        <w:rPr>
          <w:rFonts w:hint="eastAsia"/>
          <w:sz w:val="24"/>
        </w:rPr>
        <w:t xml:space="preserve">lost their interest in new things or lost curiosity. </w:t>
      </w:r>
    </w:p>
    <w:p w:rsidR="00983A9D" w:rsidRDefault="00983A9D" w:rsidP="00EA4EDB">
      <w:pPr>
        <w:pBdr>
          <w:bottom w:val="single" w:sz="6" w:space="1" w:color="auto"/>
        </w:pBdr>
        <w:spacing w:line="360" w:lineRule="auto"/>
        <w:rPr>
          <w:sz w:val="24"/>
        </w:rPr>
      </w:pPr>
      <w:r>
        <w:rPr>
          <w:rFonts w:hint="eastAsia"/>
          <w:sz w:val="24"/>
        </w:rPr>
        <w:t>很显然这对孩子的成长发展是阻碍的。</w:t>
      </w:r>
    </w:p>
    <w:p w:rsidR="00983A9D" w:rsidRPr="00983A9D" w:rsidRDefault="00983A9D" w:rsidP="00EA4EDB">
      <w:pPr>
        <w:spacing w:line="360" w:lineRule="auto"/>
        <w:rPr>
          <w:sz w:val="24"/>
        </w:rPr>
      </w:pPr>
    </w:p>
    <w:p w:rsidR="00752C66" w:rsidRDefault="00752C66" w:rsidP="00EA4EDB">
      <w:pPr>
        <w:spacing w:line="360" w:lineRule="auto"/>
      </w:pPr>
      <w:r>
        <w:rPr>
          <w:rFonts w:hint="eastAsia"/>
          <w:sz w:val="24"/>
        </w:rPr>
        <w:t>所以，我建议你在第一段给出自己的观点，就是</w:t>
      </w:r>
      <w:r>
        <w:rPr>
          <w:rFonts w:hint="eastAsia"/>
          <w:sz w:val="24"/>
        </w:rPr>
        <w:t>dis</w:t>
      </w:r>
      <w:r>
        <w:rPr>
          <w:rFonts w:hint="eastAsia"/>
        </w:rPr>
        <w:t xml:space="preserve">advantages of this outweigh the advantages, </w:t>
      </w:r>
      <w:r>
        <w:rPr>
          <w:rFonts w:hint="eastAsia"/>
        </w:rPr>
        <w:t>第二段简要说一下有好处，然后一个观点就够了，篇幅不需要太长。第三段重点论述缺点，（开头加一句让步引出缺点也可以</w:t>
      </w:r>
      <w:r w:rsidR="00983A9D">
        <w:rPr>
          <w:rFonts w:hint="eastAsia"/>
        </w:rPr>
        <w:t>，显得论述不那么突兀</w:t>
      </w:r>
      <w:r>
        <w:rPr>
          <w:rFonts w:hint="eastAsia"/>
        </w:rPr>
        <w:t>，</w:t>
      </w:r>
      <w:r w:rsidR="00983A9D">
        <w:rPr>
          <w:rFonts w:hint="eastAsia"/>
        </w:rPr>
        <w:t>比如</w:t>
      </w:r>
      <w:r w:rsidR="00983A9D">
        <w:rPr>
          <w:rFonts w:hint="eastAsia"/>
        </w:rPr>
        <w:t>A</w:t>
      </w:r>
      <w:r>
        <w:rPr>
          <w:rFonts w:hint="eastAsia"/>
        </w:rPr>
        <w:t>lthough people equipped with English from an early age enable them stand out of peers</w:t>
      </w:r>
      <w:r w:rsidR="00983A9D">
        <w:rPr>
          <w:rFonts w:hint="eastAsia"/>
        </w:rPr>
        <w:t xml:space="preserve"> in work places, there are more drawbacks this could incur.</w:t>
      </w:r>
      <w:r>
        <w:rPr>
          <w:rFonts w:hint="eastAsia"/>
        </w:rPr>
        <w:t>）</w:t>
      </w:r>
      <w:r w:rsidR="00983A9D">
        <w:rPr>
          <w:rFonts w:hint="eastAsia"/>
        </w:rPr>
        <w:t>两方面，两个观点，完事就完了。</w:t>
      </w:r>
    </w:p>
    <w:p w:rsidR="00983A9D" w:rsidRDefault="00983A9D" w:rsidP="00EA4EDB">
      <w:pPr>
        <w:pBdr>
          <w:top w:val="single" w:sz="6" w:space="1" w:color="auto"/>
          <w:bottom w:val="single" w:sz="6" w:space="1" w:color="auto"/>
        </w:pBdr>
        <w:spacing w:line="360" w:lineRule="auto"/>
      </w:pPr>
      <w:r>
        <w:rPr>
          <w:rFonts w:hint="eastAsia"/>
        </w:rPr>
        <w:t>还有，你多用名词性东西，比如</w:t>
      </w:r>
      <w:r>
        <w:rPr>
          <w:rFonts w:hint="eastAsia"/>
        </w:rPr>
        <w:t>adaption to, failure in, job application</w:t>
      </w:r>
      <w:r>
        <w:rPr>
          <w:rFonts w:hint="eastAsia"/>
        </w:rPr>
        <w:t>，这在议论文里面很重要啊，也能展现你的词汇丰富程度，你写的</w:t>
      </w:r>
      <w:r w:rsidRPr="00983A9D">
        <w:t>ask for their all staff having to using English skillfully</w:t>
      </w:r>
      <w:r>
        <w:rPr>
          <w:rFonts w:hint="eastAsia"/>
        </w:rPr>
        <w:t>，这个</w:t>
      </w:r>
      <w:r>
        <w:rPr>
          <w:rFonts w:hint="eastAsia"/>
        </w:rPr>
        <w:t>having</w:t>
      </w:r>
      <w:r>
        <w:rPr>
          <w:rFonts w:hint="eastAsia"/>
        </w:rPr>
        <w:t>，</w:t>
      </w:r>
      <w:r>
        <w:rPr>
          <w:rFonts w:hint="eastAsia"/>
        </w:rPr>
        <w:t>using</w:t>
      </w:r>
      <w:r>
        <w:rPr>
          <w:rFonts w:hint="eastAsia"/>
        </w:rPr>
        <w:t>万不得已了再把动词变成</w:t>
      </w:r>
      <w:proofErr w:type="spellStart"/>
      <w:r>
        <w:rPr>
          <w:rFonts w:hint="eastAsia"/>
        </w:rPr>
        <w:t>ing</w:t>
      </w:r>
      <w:proofErr w:type="spellEnd"/>
      <w:r>
        <w:rPr>
          <w:rFonts w:hint="eastAsia"/>
        </w:rPr>
        <w:t>当名词用，而且我不明白</w:t>
      </w:r>
      <w:r>
        <w:rPr>
          <w:rFonts w:hint="eastAsia"/>
        </w:rPr>
        <w:t>have to</w:t>
      </w:r>
      <w:r>
        <w:rPr>
          <w:rFonts w:hint="eastAsia"/>
        </w:rPr>
        <w:t>后面为啥是</w:t>
      </w:r>
      <w:r>
        <w:rPr>
          <w:rFonts w:hint="eastAsia"/>
        </w:rPr>
        <w:t>using</w:t>
      </w:r>
      <w:r>
        <w:rPr>
          <w:rFonts w:hint="eastAsia"/>
        </w:rPr>
        <w:t>不是</w:t>
      </w:r>
      <w:r>
        <w:rPr>
          <w:rFonts w:hint="eastAsia"/>
        </w:rPr>
        <w:t>use</w:t>
      </w:r>
      <w:r>
        <w:rPr>
          <w:rFonts w:hint="eastAsia"/>
        </w:rPr>
        <w:t>。这些我就不说了，凑活改改还行。但是你那些简单的语法，我简直要骂人了，忍你很久了，那个</w:t>
      </w:r>
      <w:r>
        <w:rPr>
          <w:rFonts w:hint="eastAsia"/>
        </w:rPr>
        <w:t>one of the</w:t>
      </w:r>
      <w:r>
        <w:rPr>
          <w:rFonts w:hint="eastAsia"/>
        </w:rPr>
        <w:t>后面再加单数，你就去。。。。还有其他的单复数啥的，别逼考官哈，你这样考官改卷子的时候真的很为难。</w:t>
      </w:r>
    </w:p>
    <w:p w:rsidR="00983A9D" w:rsidRPr="00F4341D" w:rsidRDefault="00983A9D" w:rsidP="00EA4EDB">
      <w:pPr>
        <w:spacing w:line="360" w:lineRule="auto"/>
        <w:rPr>
          <w:rFonts w:hint="eastAsia"/>
          <w:sz w:val="24"/>
          <w:lang w:val="en-AU"/>
        </w:rPr>
      </w:pPr>
      <w:r>
        <w:rPr>
          <w:rFonts w:hint="eastAsia"/>
        </w:rPr>
        <w:t>行了，你重新把这篇再写一下。</w:t>
      </w:r>
      <w:r w:rsidR="00F4341D">
        <w:rPr>
          <w:rFonts w:hint="eastAsia"/>
          <w:lang w:val="en-AU"/>
        </w:rPr>
        <w:t>还是比第一次写的好很多了。</w:t>
      </w:r>
      <w:bookmarkStart w:id="33" w:name="_GoBack"/>
      <w:bookmarkEnd w:id="33"/>
    </w:p>
    <w:p w:rsidR="005A3655" w:rsidRPr="00EA4EDB" w:rsidRDefault="005A3655" w:rsidP="00EA4EDB">
      <w:pPr>
        <w:spacing w:line="360" w:lineRule="auto"/>
        <w:rPr>
          <w:sz w:val="24"/>
        </w:rPr>
      </w:pPr>
    </w:p>
    <w:sectPr w:rsidR="005A3655" w:rsidRPr="00EA4ED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4" w:author="Dong" w:date="2017-02-17T14:57:00Z" w:initials="DQ">
    <w:p w:rsidR="00752C66" w:rsidRDefault="00752C66">
      <w:pPr>
        <w:pStyle w:val="CommentText"/>
      </w:pPr>
      <w:r>
        <w:rPr>
          <w:rStyle w:val="CommentReference"/>
        </w:rPr>
        <w:annotationRef/>
      </w:r>
      <w:r>
        <w:t>This evidence has nothing to do with your previous sentences.</w:t>
      </w:r>
    </w:p>
  </w:comment>
  <w:comment w:id="27" w:author="Dong" w:date="2017-02-17T14:59:00Z" w:initials="DQ">
    <w:p w:rsidR="00752C66" w:rsidRDefault="00752C66">
      <w:pPr>
        <w:pStyle w:val="CommentText"/>
      </w:pPr>
      <w:r>
        <w:rPr>
          <w:rStyle w:val="CommentReference"/>
        </w:rPr>
        <w:annotationRef/>
      </w:r>
      <w:r>
        <w:t xml:space="preserve">Too big… Both of your two parts are negative influence.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12B9D"/>
    <w:rsid w:val="001139F5"/>
    <w:rsid w:val="00323B43"/>
    <w:rsid w:val="003D37D8"/>
    <w:rsid w:val="00426133"/>
    <w:rsid w:val="004358AB"/>
    <w:rsid w:val="004D14EA"/>
    <w:rsid w:val="005A3655"/>
    <w:rsid w:val="00712E77"/>
    <w:rsid w:val="00752C66"/>
    <w:rsid w:val="00794305"/>
    <w:rsid w:val="008B7726"/>
    <w:rsid w:val="008E711B"/>
    <w:rsid w:val="00983A9D"/>
    <w:rsid w:val="00A403AB"/>
    <w:rsid w:val="00D31D50"/>
    <w:rsid w:val="00EA4EDB"/>
    <w:rsid w:val="00F4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icrosoft YaHe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12E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2E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2E77"/>
    <w:rPr>
      <w:rFonts w:ascii="Tahoma" w:hAnsi="Tahom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2E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2E77"/>
    <w:rPr>
      <w:rFonts w:ascii="Tahoma" w:hAnsi="Tahom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E77"/>
    <w:pPr>
      <w:spacing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E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Dong</cp:lastModifiedBy>
  <cp:revision>5</cp:revision>
  <dcterms:created xsi:type="dcterms:W3CDTF">2008-09-11T17:20:00Z</dcterms:created>
  <dcterms:modified xsi:type="dcterms:W3CDTF">2017-02-17T04:28:00Z</dcterms:modified>
</cp:coreProperties>
</file>