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25" w:rsidRDefault="001E4025" w:rsidP="00DC2D29">
      <w:pPr>
        <w:spacing w:line="360" w:lineRule="auto"/>
        <w:rPr>
          <w:rFonts w:ascii="Times New Roman" w:hAnsi="Times New Roman" w:cs="Times New Roman"/>
          <w:sz w:val="28"/>
          <w:szCs w:val="28"/>
        </w:rPr>
      </w:pPr>
      <w:r w:rsidRPr="00DC2D29">
        <w:rPr>
          <w:rFonts w:ascii="Times New Roman" w:hAnsi="Times New Roman" w:cs="Times New Roman"/>
          <w:sz w:val="28"/>
          <w:szCs w:val="28"/>
        </w:rPr>
        <w:t>It is necessary for people to travel to other places to learn about the culture. We can learn from as much as from books, films, and the internet. To what extent do you agree or disagree?</w:t>
      </w:r>
    </w:p>
    <w:p w:rsidR="00DC2D29" w:rsidRPr="00DC2D29" w:rsidRDefault="00DC2D29" w:rsidP="00DC2D29">
      <w:pPr>
        <w:spacing w:line="360" w:lineRule="auto"/>
        <w:rPr>
          <w:rFonts w:ascii="Times New Roman" w:hAnsi="Times New Roman" w:cs="Times New Roman"/>
          <w:sz w:val="28"/>
          <w:szCs w:val="28"/>
        </w:rPr>
      </w:pPr>
    </w:p>
    <w:p w:rsidR="004358AB" w:rsidRPr="00DC2D29" w:rsidRDefault="001E4025" w:rsidP="00DC2D29">
      <w:pPr>
        <w:spacing w:line="360" w:lineRule="auto"/>
        <w:rPr>
          <w:rFonts w:ascii="Times New Roman" w:hAnsi="Times New Roman" w:cs="Times New Roman"/>
          <w:sz w:val="28"/>
          <w:szCs w:val="28"/>
        </w:rPr>
      </w:pPr>
      <w:r w:rsidRPr="00DC2D29">
        <w:rPr>
          <w:rFonts w:ascii="Times New Roman" w:hAnsi="Times New Roman" w:cs="Times New Roman"/>
          <w:sz w:val="28"/>
          <w:szCs w:val="28"/>
        </w:rPr>
        <w:t>T</w:t>
      </w:r>
      <w:r w:rsidRPr="00DC2D29">
        <w:rPr>
          <w:rFonts w:ascii="Times New Roman" w:hAnsi="Times New Roman" w:cs="Times New Roman" w:hint="eastAsia"/>
          <w:sz w:val="28"/>
          <w:szCs w:val="28"/>
        </w:rPr>
        <w:t xml:space="preserve">ravelling has become a prevalent lifestyle for several decades. </w:t>
      </w:r>
      <w:r w:rsidRPr="00DC2D29">
        <w:rPr>
          <w:rFonts w:ascii="Times New Roman" w:hAnsi="Times New Roman" w:cs="Times New Roman"/>
          <w:sz w:val="28"/>
          <w:szCs w:val="28"/>
        </w:rPr>
        <w:t>M</w:t>
      </w:r>
      <w:r w:rsidRPr="00DC2D29">
        <w:rPr>
          <w:rFonts w:ascii="Times New Roman" w:hAnsi="Times New Roman" w:cs="Times New Roman" w:hint="eastAsia"/>
          <w:sz w:val="28"/>
          <w:szCs w:val="28"/>
        </w:rPr>
        <w:t xml:space="preserve">any </w:t>
      </w:r>
      <w:r w:rsidR="00B17586" w:rsidRPr="00DC2D29">
        <w:rPr>
          <w:rFonts w:ascii="Times New Roman" w:hAnsi="Times New Roman" w:cs="Times New Roman"/>
          <w:sz w:val="28"/>
          <w:szCs w:val="28"/>
        </w:rPr>
        <w:t>travelers</w:t>
      </w:r>
      <w:r w:rsidR="00B17586" w:rsidRPr="00DC2D29">
        <w:rPr>
          <w:rFonts w:ascii="Times New Roman" w:hAnsi="Times New Roman" w:cs="Times New Roman" w:hint="eastAsia"/>
          <w:sz w:val="28"/>
          <w:szCs w:val="28"/>
        </w:rPr>
        <w:t xml:space="preserve"> treated it as a good way to experience and understand cultural difference. </w:t>
      </w:r>
      <w:r w:rsidR="00B17586" w:rsidRPr="00DC2D29">
        <w:rPr>
          <w:rFonts w:ascii="Times New Roman" w:hAnsi="Times New Roman" w:cs="Times New Roman"/>
          <w:sz w:val="28"/>
          <w:szCs w:val="28"/>
        </w:rPr>
        <w:t>H</w:t>
      </w:r>
      <w:r w:rsidR="00B17586" w:rsidRPr="00DC2D29">
        <w:rPr>
          <w:rFonts w:ascii="Times New Roman" w:hAnsi="Times New Roman" w:cs="Times New Roman" w:hint="eastAsia"/>
          <w:sz w:val="28"/>
          <w:szCs w:val="28"/>
        </w:rPr>
        <w:t xml:space="preserve">owever, some people suppose that travelling wastes not only money but also time. </w:t>
      </w:r>
      <w:r w:rsidR="00B17586" w:rsidRPr="00DC2D29">
        <w:rPr>
          <w:rFonts w:ascii="Times New Roman" w:hAnsi="Times New Roman" w:cs="Times New Roman"/>
          <w:sz w:val="28"/>
          <w:szCs w:val="28"/>
        </w:rPr>
        <w:t>I</w:t>
      </w:r>
      <w:r w:rsidR="00B17586" w:rsidRPr="00DC2D29">
        <w:rPr>
          <w:rFonts w:ascii="Times New Roman" w:hAnsi="Times New Roman" w:cs="Times New Roman" w:hint="eastAsia"/>
          <w:sz w:val="28"/>
          <w:szCs w:val="28"/>
        </w:rPr>
        <w:t xml:space="preserve">nstead, books, films and the Internet are better choices for citizens. </w:t>
      </w:r>
      <w:r w:rsidR="00B17586" w:rsidRPr="00DC2D29">
        <w:rPr>
          <w:rFonts w:ascii="Times New Roman" w:hAnsi="Times New Roman" w:cs="Times New Roman"/>
          <w:sz w:val="28"/>
          <w:szCs w:val="28"/>
        </w:rPr>
        <w:t>F</w:t>
      </w:r>
      <w:r w:rsidR="00B17586" w:rsidRPr="00DC2D29">
        <w:rPr>
          <w:rFonts w:ascii="Times New Roman" w:hAnsi="Times New Roman" w:cs="Times New Roman" w:hint="eastAsia"/>
          <w:sz w:val="28"/>
          <w:szCs w:val="28"/>
        </w:rPr>
        <w:t>rom my own perspective, b</w:t>
      </w:r>
      <w:r w:rsidR="009A18CB" w:rsidRPr="00DC2D29">
        <w:rPr>
          <w:rFonts w:ascii="Times New Roman" w:hAnsi="Times New Roman" w:cs="Times New Roman" w:hint="eastAsia"/>
          <w:sz w:val="28"/>
          <w:szCs w:val="28"/>
        </w:rPr>
        <w:t xml:space="preserve">oth of them are crucial methods for cultural learning. </w:t>
      </w:r>
    </w:p>
    <w:p w:rsidR="009A18CB" w:rsidRDefault="009A18CB" w:rsidP="00DC2D29">
      <w:pPr>
        <w:spacing w:line="360" w:lineRule="auto"/>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ravelling helps people contact with different individuals, foods and customs from other cultures. </w:t>
      </w:r>
      <w:r>
        <w:rPr>
          <w:rFonts w:ascii="Times New Roman" w:hAnsi="Times New Roman" w:cs="Times New Roman"/>
          <w:sz w:val="28"/>
          <w:szCs w:val="28"/>
        </w:rPr>
        <w:t>T</w:t>
      </w:r>
      <w:r>
        <w:rPr>
          <w:rFonts w:ascii="Times New Roman" w:hAnsi="Times New Roman" w:cs="Times New Roman" w:hint="eastAsia"/>
          <w:sz w:val="28"/>
          <w:szCs w:val="28"/>
        </w:rPr>
        <w:t xml:space="preserve">hen people </w:t>
      </w:r>
      <w:del w:id="0" w:author="Dong" w:date="2017-03-01T21:16:00Z">
        <w:r w:rsidDel="006A5BA8">
          <w:rPr>
            <w:rFonts w:ascii="Times New Roman" w:hAnsi="Times New Roman" w:cs="Times New Roman" w:hint="eastAsia"/>
            <w:sz w:val="28"/>
            <w:szCs w:val="28"/>
          </w:rPr>
          <w:delText>can</w:delText>
        </w:r>
      </w:del>
      <w:r>
        <w:rPr>
          <w:rFonts w:ascii="Times New Roman" w:hAnsi="Times New Roman" w:cs="Times New Roman" w:hint="eastAsia"/>
          <w:sz w:val="28"/>
          <w:szCs w:val="28"/>
        </w:rPr>
        <w:t xml:space="preserve"> experience these cultures directly and understand them </w:t>
      </w:r>
      <w:r>
        <w:rPr>
          <w:rFonts w:ascii="Times New Roman" w:hAnsi="Times New Roman" w:cs="Times New Roman"/>
          <w:sz w:val="28"/>
          <w:szCs w:val="28"/>
        </w:rPr>
        <w:t>truly</w:t>
      </w:r>
      <w:r>
        <w:rPr>
          <w:rFonts w:ascii="Times New Roman" w:hAnsi="Times New Roman" w:cs="Times New Roman" w:hint="eastAsia"/>
          <w:sz w:val="28"/>
          <w:szCs w:val="28"/>
        </w:rPr>
        <w:t>.</w:t>
      </w:r>
      <w:r w:rsidR="002A24FA">
        <w:rPr>
          <w:rFonts w:ascii="Times New Roman" w:hAnsi="Times New Roman" w:cs="Times New Roman" w:hint="eastAsia"/>
          <w:sz w:val="28"/>
          <w:szCs w:val="28"/>
        </w:rPr>
        <w:t xml:space="preserve"> </w:t>
      </w:r>
      <w:r w:rsidR="002A24FA">
        <w:rPr>
          <w:rFonts w:ascii="Times New Roman" w:hAnsi="Times New Roman" w:cs="Times New Roman"/>
          <w:sz w:val="28"/>
          <w:szCs w:val="28"/>
        </w:rPr>
        <w:t>F</w:t>
      </w:r>
      <w:r w:rsidR="002A24FA">
        <w:rPr>
          <w:rFonts w:ascii="Times New Roman" w:hAnsi="Times New Roman" w:cs="Times New Roman" w:hint="eastAsia"/>
          <w:sz w:val="28"/>
          <w:szCs w:val="28"/>
        </w:rPr>
        <w:t xml:space="preserve">or example, when travelled to </w:t>
      </w:r>
      <w:r w:rsidR="002A24FA">
        <w:rPr>
          <w:rFonts w:ascii="Times New Roman" w:hAnsi="Times New Roman" w:cs="Times New Roman"/>
          <w:sz w:val="28"/>
          <w:szCs w:val="28"/>
        </w:rPr>
        <w:t>America</w:t>
      </w:r>
      <w:r w:rsidR="002A24FA">
        <w:rPr>
          <w:rFonts w:ascii="Times New Roman" w:hAnsi="Times New Roman" w:cs="Times New Roman" w:hint="eastAsia"/>
          <w:sz w:val="28"/>
          <w:szCs w:val="28"/>
        </w:rPr>
        <w:t xml:space="preserve"> last year, </w:t>
      </w:r>
      <w:r w:rsidR="002A24FA">
        <w:rPr>
          <w:rFonts w:ascii="Times New Roman" w:hAnsi="Times New Roman" w:cs="Times New Roman"/>
          <w:sz w:val="28"/>
          <w:szCs w:val="28"/>
        </w:rPr>
        <w:t>I</w:t>
      </w:r>
      <w:r w:rsidR="002A24FA">
        <w:rPr>
          <w:rFonts w:ascii="Times New Roman" w:hAnsi="Times New Roman" w:cs="Times New Roman" w:hint="eastAsia"/>
          <w:sz w:val="28"/>
          <w:szCs w:val="28"/>
        </w:rPr>
        <w:t xml:space="preserve"> found that there were many individual live at the bottom of society, and even homeless man in parks. </w:t>
      </w:r>
      <w:r w:rsidR="002A24FA">
        <w:rPr>
          <w:rFonts w:ascii="Times New Roman" w:hAnsi="Times New Roman" w:cs="Times New Roman"/>
          <w:sz w:val="28"/>
          <w:szCs w:val="28"/>
        </w:rPr>
        <w:t>B</w:t>
      </w:r>
      <w:r w:rsidR="002A24FA">
        <w:rPr>
          <w:rFonts w:ascii="Times New Roman" w:hAnsi="Times New Roman" w:cs="Times New Roman" w:hint="eastAsia"/>
          <w:sz w:val="28"/>
          <w:szCs w:val="28"/>
        </w:rPr>
        <w:t xml:space="preserve">efore that, </w:t>
      </w:r>
      <w:r w:rsidR="002A24FA">
        <w:rPr>
          <w:rFonts w:ascii="Times New Roman" w:hAnsi="Times New Roman" w:cs="Times New Roman"/>
          <w:sz w:val="28"/>
          <w:szCs w:val="28"/>
        </w:rPr>
        <w:t>I</w:t>
      </w:r>
      <w:r w:rsidR="002A24FA">
        <w:rPr>
          <w:rFonts w:ascii="Times New Roman" w:hAnsi="Times New Roman" w:cs="Times New Roman" w:hint="eastAsia"/>
          <w:sz w:val="28"/>
          <w:szCs w:val="28"/>
        </w:rPr>
        <w:t xml:space="preserve"> thought USA was one of the </w:t>
      </w:r>
      <w:del w:id="1" w:author="Dong" w:date="2017-03-01T21:16:00Z">
        <w:r w:rsidR="002A24FA" w:rsidDel="006A5BA8">
          <w:rPr>
            <w:rFonts w:ascii="Times New Roman" w:hAnsi="Times New Roman" w:cs="Times New Roman" w:hint="eastAsia"/>
            <w:sz w:val="28"/>
            <w:szCs w:val="28"/>
          </w:rPr>
          <w:delText>most wealthy</w:delText>
        </w:r>
      </w:del>
      <w:ins w:id="2" w:author="Dong" w:date="2017-03-01T21:16:00Z">
        <w:r w:rsidR="006A5BA8">
          <w:rPr>
            <w:rFonts w:ascii="Times New Roman" w:hAnsi="Times New Roman" w:cs="Times New Roman"/>
            <w:sz w:val="28"/>
            <w:szCs w:val="28"/>
          </w:rPr>
          <w:t>wealthiest</w:t>
        </w:r>
      </w:ins>
      <w:r w:rsidR="002A24FA">
        <w:rPr>
          <w:rFonts w:ascii="Times New Roman" w:hAnsi="Times New Roman" w:cs="Times New Roman" w:hint="eastAsia"/>
          <w:sz w:val="28"/>
          <w:szCs w:val="28"/>
        </w:rPr>
        <w:t xml:space="preserve"> countries in the world. </w:t>
      </w:r>
      <w:r w:rsidR="002A24FA">
        <w:rPr>
          <w:rFonts w:ascii="Times New Roman" w:hAnsi="Times New Roman" w:cs="Times New Roman"/>
          <w:sz w:val="28"/>
          <w:szCs w:val="28"/>
        </w:rPr>
        <w:t>I</w:t>
      </w:r>
      <w:r w:rsidR="002A24FA">
        <w:rPr>
          <w:rFonts w:ascii="Times New Roman" w:hAnsi="Times New Roman" w:cs="Times New Roman" w:hint="eastAsia"/>
          <w:sz w:val="28"/>
          <w:szCs w:val="28"/>
        </w:rPr>
        <w:t>t proves that people</w:t>
      </w:r>
      <w:r w:rsidR="002A24FA">
        <w:rPr>
          <w:rFonts w:ascii="Times New Roman" w:hAnsi="Times New Roman" w:cs="Times New Roman"/>
          <w:sz w:val="28"/>
          <w:szCs w:val="28"/>
        </w:rPr>
        <w:t>’</w:t>
      </w:r>
      <w:r w:rsidR="002A24FA">
        <w:rPr>
          <w:rFonts w:ascii="Times New Roman" w:hAnsi="Times New Roman" w:cs="Times New Roman" w:hint="eastAsia"/>
          <w:sz w:val="28"/>
          <w:szCs w:val="28"/>
        </w:rPr>
        <w:t>s own experience is relatively more close to the truth.</w:t>
      </w:r>
    </w:p>
    <w:p w:rsidR="002A24FA" w:rsidRDefault="002A24FA" w:rsidP="00DC2D29">
      <w:pPr>
        <w:spacing w:line="360" w:lineRule="auto"/>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hint="eastAsia"/>
          <w:sz w:val="28"/>
          <w:szCs w:val="28"/>
        </w:rPr>
        <w:t xml:space="preserve">ooks, films and the Internet have their </w:t>
      </w:r>
      <w:r w:rsidR="00832454">
        <w:rPr>
          <w:rFonts w:ascii="Times New Roman" w:hAnsi="Times New Roman" w:cs="Times New Roman" w:hint="eastAsia"/>
          <w:sz w:val="28"/>
          <w:szCs w:val="28"/>
        </w:rPr>
        <w:t xml:space="preserve">advantages, such as convenience, </w:t>
      </w:r>
      <w:r>
        <w:rPr>
          <w:rFonts w:ascii="Times New Roman" w:hAnsi="Times New Roman" w:cs="Times New Roman" w:hint="eastAsia"/>
          <w:sz w:val="28"/>
          <w:szCs w:val="28"/>
        </w:rPr>
        <w:t xml:space="preserve">and efficiency, and compensate travel experience. </w:t>
      </w:r>
      <w:r>
        <w:rPr>
          <w:rFonts w:ascii="Times New Roman" w:hAnsi="Times New Roman" w:cs="Times New Roman"/>
          <w:sz w:val="28"/>
          <w:szCs w:val="28"/>
        </w:rPr>
        <w:t>T</w:t>
      </w:r>
      <w:r>
        <w:rPr>
          <w:rFonts w:ascii="Times New Roman" w:hAnsi="Times New Roman" w:cs="Times New Roman" w:hint="eastAsia"/>
          <w:sz w:val="28"/>
          <w:szCs w:val="28"/>
        </w:rPr>
        <w:t>hanks to the development of the internet, people fro</w:t>
      </w:r>
      <w:r w:rsidR="00832454">
        <w:rPr>
          <w:rFonts w:ascii="Times New Roman" w:hAnsi="Times New Roman" w:cs="Times New Roman" w:hint="eastAsia"/>
          <w:sz w:val="28"/>
          <w:szCs w:val="28"/>
        </w:rPr>
        <w:t xml:space="preserve">m worldwide are bonded together, </w:t>
      </w:r>
      <w:del w:id="3" w:author="Dong" w:date="2017-03-01T21:17:00Z">
        <w:r w:rsidR="00832454" w:rsidDel="006A5BA8">
          <w:rPr>
            <w:rFonts w:ascii="Times New Roman" w:hAnsi="Times New Roman" w:cs="Times New Roman" w:hint="eastAsia"/>
            <w:sz w:val="28"/>
            <w:szCs w:val="28"/>
          </w:rPr>
          <w:delText>By</w:delText>
        </w:r>
      </w:del>
      <w:ins w:id="4" w:author="Dong" w:date="2017-03-01T21:17:00Z">
        <w:r w:rsidR="006A5BA8">
          <w:rPr>
            <w:rFonts w:ascii="Times New Roman" w:hAnsi="Times New Roman" w:cs="Times New Roman"/>
            <w:sz w:val="28"/>
            <w:szCs w:val="28"/>
          </w:rPr>
          <w:t>by</w:t>
        </w:r>
      </w:ins>
      <w:r w:rsidR="00832454">
        <w:rPr>
          <w:rFonts w:ascii="Times New Roman" w:hAnsi="Times New Roman" w:cs="Times New Roman" w:hint="eastAsia"/>
          <w:sz w:val="28"/>
          <w:szCs w:val="28"/>
        </w:rPr>
        <w:t xml:space="preserve"> which C</w:t>
      </w:r>
      <w:r w:rsidR="00832454">
        <w:rPr>
          <w:rFonts w:ascii="Times New Roman" w:hAnsi="Times New Roman" w:cs="Times New Roman"/>
          <w:sz w:val="28"/>
          <w:szCs w:val="28"/>
        </w:rPr>
        <w:t xml:space="preserve">hinese </w:t>
      </w:r>
      <w:r w:rsidR="00832454">
        <w:rPr>
          <w:rFonts w:ascii="Times New Roman" w:hAnsi="Times New Roman" w:cs="Times New Roman" w:hint="eastAsia"/>
          <w:sz w:val="28"/>
          <w:szCs w:val="28"/>
        </w:rPr>
        <w:t xml:space="preserve">people </w:t>
      </w:r>
      <w:proofErr w:type="gramStart"/>
      <w:r w:rsidR="00832454">
        <w:rPr>
          <w:rFonts w:ascii="Times New Roman" w:hAnsi="Times New Roman" w:cs="Times New Roman" w:hint="eastAsia"/>
          <w:sz w:val="28"/>
          <w:szCs w:val="28"/>
        </w:rPr>
        <w:t>are able to know about the news</w:t>
      </w:r>
      <w:proofErr w:type="gramEnd"/>
      <w:r w:rsidR="00832454">
        <w:rPr>
          <w:rFonts w:ascii="Times New Roman" w:hAnsi="Times New Roman" w:cs="Times New Roman" w:hint="eastAsia"/>
          <w:sz w:val="28"/>
          <w:szCs w:val="28"/>
        </w:rPr>
        <w:t xml:space="preserve"> happened in England several minutes ago. </w:t>
      </w:r>
      <w:r>
        <w:rPr>
          <w:rFonts w:ascii="Times New Roman" w:hAnsi="Times New Roman" w:cs="Times New Roman"/>
          <w:sz w:val="28"/>
          <w:szCs w:val="28"/>
        </w:rPr>
        <w:t>S</w:t>
      </w:r>
      <w:r>
        <w:rPr>
          <w:rFonts w:ascii="Times New Roman" w:hAnsi="Times New Roman" w:cs="Times New Roman" w:hint="eastAsia"/>
          <w:sz w:val="28"/>
          <w:szCs w:val="28"/>
        </w:rPr>
        <w:t>mart phones, for instance, through which we people c</w:t>
      </w:r>
      <w:r w:rsidR="00832454">
        <w:rPr>
          <w:rFonts w:ascii="Times New Roman" w:hAnsi="Times New Roman" w:cs="Times New Roman" w:hint="eastAsia"/>
          <w:sz w:val="28"/>
          <w:szCs w:val="28"/>
        </w:rPr>
        <w:t xml:space="preserve">onnect to the Internet and find countless information with almost no cost. </w:t>
      </w:r>
      <w:r w:rsidR="00832454">
        <w:rPr>
          <w:rFonts w:ascii="Times New Roman" w:hAnsi="Times New Roman" w:cs="Times New Roman"/>
          <w:sz w:val="28"/>
          <w:szCs w:val="28"/>
        </w:rPr>
        <w:t>A</w:t>
      </w:r>
      <w:r w:rsidR="00832454">
        <w:rPr>
          <w:rFonts w:ascii="Times New Roman" w:hAnsi="Times New Roman" w:cs="Times New Roman" w:hint="eastAsia"/>
          <w:sz w:val="28"/>
          <w:szCs w:val="28"/>
        </w:rPr>
        <w:t xml:space="preserve">lthough internet </w:t>
      </w:r>
      <w:del w:id="5" w:author="Dong" w:date="2017-03-01T21:18:00Z">
        <w:r w:rsidR="00832454" w:rsidDel="006A5BA8">
          <w:rPr>
            <w:rFonts w:ascii="Times New Roman" w:hAnsi="Times New Roman" w:cs="Times New Roman" w:hint="eastAsia"/>
            <w:sz w:val="28"/>
            <w:szCs w:val="28"/>
          </w:rPr>
          <w:delText>culture are</w:delText>
        </w:r>
      </w:del>
      <w:ins w:id="6" w:author="Dong" w:date="2017-03-01T21:18:00Z">
        <w:r w:rsidR="006A5BA8">
          <w:rPr>
            <w:rFonts w:ascii="Times New Roman" w:hAnsi="Times New Roman" w:cs="Times New Roman"/>
            <w:sz w:val="28"/>
            <w:szCs w:val="28"/>
          </w:rPr>
          <w:t>culture is</w:t>
        </w:r>
      </w:ins>
      <w:r w:rsidR="00832454">
        <w:rPr>
          <w:rFonts w:ascii="Times New Roman" w:hAnsi="Times New Roman" w:cs="Times New Roman" w:hint="eastAsia"/>
          <w:sz w:val="28"/>
          <w:szCs w:val="28"/>
        </w:rPr>
        <w:t xml:space="preserve"> </w:t>
      </w:r>
      <w:r w:rsidR="00832454">
        <w:rPr>
          <w:rFonts w:ascii="Times New Roman" w:hAnsi="Times New Roman" w:cs="Times New Roman"/>
          <w:sz w:val="28"/>
          <w:szCs w:val="28"/>
        </w:rPr>
        <w:t>always</w:t>
      </w:r>
      <w:r w:rsidR="00832454">
        <w:rPr>
          <w:rFonts w:ascii="Times New Roman" w:hAnsi="Times New Roman" w:cs="Times New Roman" w:hint="eastAsia"/>
          <w:sz w:val="28"/>
          <w:szCs w:val="28"/>
        </w:rPr>
        <w:t xml:space="preserve"> accompanied with rumors</w:t>
      </w:r>
      <w:del w:id="7" w:author="Dong" w:date="2017-03-01T21:18:00Z">
        <w:r w:rsidR="00832454" w:rsidDel="006A5BA8">
          <w:rPr>
            <w:rFonts w:ascii="Times New Roman" w:hAnsi="Times New Roman" w:cs="Times New Roman" w:hint="eastAsia"/>
            <w:sz w:val="28"/>
            <w:szCs w:val="28"/>
          </w:rPr>
          <w:delText>,  citizens</w:delText>
        </w:r>
      </w:del>
      <w:ins w:id="8" w:author="Dong" w:date="2017-03-01T21:18:00Z">
        <w:r w:rsidR="006A5BA8">
          <w:rPr>
            <w:rFonts w:ascii="Times New Roman" w:hAnsi="Times New Roman" w:cs="Times New Roman"/>
            <w:sz w:val="28"/>
            <w:szCs w:val="28"/>
          </w:rPr>
          <w:t>, citizens</w:t>
        </w:r>
      </w:ins>
      <w:r w:rsidR="00832454">
        <w:rPr>
          <w:rFonts w:ascii="Times New Roman" w:hAnsi="Times New Roman" w:cs="Times New Roman" w:hint="eastAsia"/>
          <w:sz w:val="28"/>
          <w:szCs w:val="28"/>
        </w:rPr>
        <w:t xml:space="preserve"> who cannot afford the tours expense also have opportunities to know more knowledge. </w:t>
      </w:r>
    </w:p>
    <w:p w:rsidR="00832454" w:rsidRPr="001E4025" w:rsidRDefault="00832454" w:rsidP="00DC2D2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I</w:t>
      </w:r>
      <w:r>
        <w:rPr>
          <w:rFonts w:ascii="Times New Roman" w:hAnsi="Times New Roman" w:cs="Times New Roman" w:hint="eastAsia"/>
          <w:sz w:val="28"/>
          <w:szCs w:val="28"/>
        </w:rPr>
        <w:t xml:space="preserve">n summary, </w:t>
      </w:r>
      <w:del w:id="9" w:author="Dong" w:date="2017-03-01T21:18:00Z">
        <w:r w:rsidDel="006A5BA8">
          <w:rPr>
            <w:rFonts w:ascii="Times New Roman" w:hAnsi="Times New Roman" w:cs="Times New Roman" w:hint="eastAsia"/>
            <w:sz w:val="28"/>
            <w:szCs w:val="28"/>
          </w:rPr>
          <w:delText>travelli</w:delText>
        </w:r>
        <w:bookmarkStart w:id="10" w:name="_GoBack"/>
        <w:bookmarkEnd w:id="10"/>
        <w:r w:rsidDel="006A5BA8">
          <w:rPr>
            <w:rFonts w:ascii="Times New Roman" w:hAnsi="Times New Roman" w:cs="Times New Roman" w:hint="eastAsia"/>
            <w:sz w:val="28"/>
            <w:szCs w:val="28"/>
          </w:rPr>
          <w:delText>ng ,</w:delText>
        </w:r>
      </w:del>
      <w:ins w:id="11" w:author="Dong" w:date="2017-03-01T21:18:00Z">
        <w:r w:rsidR="006A5BA8">
          <w:rPr>
            <w:rFonts w:ascii="Times New Roman" w:hAnsi="Times New Roman" w:cs="Times New Roman"/>
            <w:sz w:val="28"/>
            <w:szCs w:val="28"/>
          </w:rPr>
          <w:t>travelling,</w:t>
        </w:r>
      </w:ins>
      <w:r>
        <w:rPr>
          <w:rFonts w:ascii="Times New Roman" w:hAnsi="Times New Roman" w:cs="Times New Roman" w:hint="eastAsia"/>
          <w:sz w:val="28"/>
          <w:szCs w:val="28"/>
        </w:rPr>
        <w:t xml:space="preserve"> books, films and the internet are important ways of learning about </w:t>
      </w:r>
      <w:r w:rsidR="004F0566">
        <w:rPr>
          <w:rFonts w:ascii="Times New Roman" w:hAnsi="Times New Roman" w:cs="Times New Roman" w:hint="eastAsia"/>
          <w:sz w:val="28"/>
          <w:szCs w:val="28"/>
        </w:rPr>
        <w:t xml:space="preserve">cultures. </w:t>
      </w:r>
      <w:r w:rsidR="004F0566">
        <w:rPr>
          <w:rFonts w:ascii="Times New Roman" w:hAnsi="Times New Roman" w:cs="Times New Roman"/>
          <w:sz w:val="28"/>
          <w:szCs w:val="28"/>
        </w:rPr>
        <w:t>W</w:t>
      </w:r>
      <w:r w:rsidR="004F0566">
        <w:rPr>
          <w:rFonts w:ascii="Times New Roman" w:hAnsi="Times New Roman" w:cs="Times New Roman" w:hint="eastAsia"/>
          <w:sz w:val="28"/>
          <w:szCs w:val="28"/>
        </w:rPr>
        <w:t xml:space="preserve">hile travels bring direct feelings and experience, and other ways provide people conveniently not only more chances but also more choices in a shorter time. </w:t>
      </w:r>
    </w:p>
    <w:sectPr w:rsidR="00832454" w:rsidRPr="001E402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380" w:rsidRDefault="00405380" w:rsidP="001E4025">
      <w:pPr>
        <w:spacing w:after="0"/>
      </w:pPr>
      <w:r>
        <w:separator/>
      </w:r>
    </w:p>
  </w:endnote>
  <w:endnote w:type="continuationSeparator" w:id="0">
    <w:p w:rsidR="00405380" w:rsidRDefault="00405380" w:rsidP="001E4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380" w:rsidRDefault="00405380" w:rsidP="001E4025">
      <w:pPr>
        <w:spacing w:after="0"/>
      </w:pPr>
      <w:r>
        <w:separator/>
      </w:r>
    </w:p>
  </w:footnote>
  <w:footnote w:type="continuationSeparator" w:id="0">
    <w:p w:rsidR="00405380" w:rsidRDefault="00405380" w:rsidP="001E40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66743"/>
    <w:rsid w:val="001E4025"/>
    <w:rsid w:val="002A24FA"/>
    <w:rsid w:val="00323B43"/>
    <w:rsid w:val="003D37D8"/>
    <w:rsid w:val="00405380"/>
    <w:rsid w:val="00426133"/>
    <w:rsid w:val="004358AB"/>
    <w:rsid w:val="004F0566"/>
    <w:rsid w:val="006A5BA8"/>
    <w:rsid w:val="00832454"/>
    <w:rsid w:val="008B7726"/>
    <w:rsid w:val="009A18CB"/>
    <w:rsid w:val="00B17586"/>
    <w:rsid w:val="00CC2C4D"/>
    <w:rsid w:val="00D31D50"/>
    <w:rsid w:val="00DC2D29"/>
    <w:rsid w:val="00FD4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4025"/>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rsid w:val="001E4025"/>
    <w:rPr>
      <w:rFonts w:ascii="Tahoma" w:hAnsi="Tahoma"/>
      <w:sz w:val="18"/>
      <w:szCs w:val="18"/>
    </w:rPr>
  </w:style>
  <w:style w:type="paragraph" w:styleId="Footer">
    <w:name w:val="footer"/>
    <w:basedOn w:val="Normal"/>
    <w:link w:val="FooterChar"/>
    <w:uiPriority w:val="99"/>
    <w:semiHidden/>
    <w:unhideWhenUsed/>
    <w:rsid w:val="001E4025"/>
    <w:pPr>
      <w:tabs>
        <w:tab w:val="center" w:pos="4153"/>
        <w:tab w:val="right" w:pos="8306"/>
      </w:tabs>
    </w:pPr>
    <w:rPr>
      <w:sz w:val="18"/>
      <w:szCs w:val="18"/>
    </w:rPr>
  </w:style>
  <w:style w:type="character" w:customStyle="1" w:styleId="FooterChar">
    <w:name w:val="Footer Char"/>
    <w:basedOn w:val="DefaultParagraphFont"/>
    <w:link w:val="Footer"/>
    <w:uiPriority w:val="99"/>
    <w:semiHidden/>
    <w:rsid w:val="001E4025"/>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Dong</cp:lastModifiedBy>
  <cp:revision>5</cp:revision>
  <dcterms:created xsi:type="dcterms:W3CDTF">2008-09-11T17:20:00Z</dcterms:created>
  <dcterms:modified xsi:type="dcterms:W3CDTF">2017-03-01T10:21:00Z</dcterms:modified>
</cp:coreProperties>
</file>