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CE" w:rsidRDefault="009F1A49">
      <w:r>
        <w:t>I</w:t>
      </w:r>
      <w:r>
        <w:rPr>
          <w:rFonts w:hint="eastAsia"/>
        </w:rPr>
        <w:t xml:space="preserve">t is necessary for people to travel to other places to learn about the culture. </w:t>
      </w:r>
      <w:r>
        <w:t>W</w:t>
      </w:r>
      <w:r>
        <w:rPr>
          <w:rFonts w:hint="eastAsia"/>
        </w:rPr>
        <w:t xml:space="preserve">e can learn from as much as from books, films, and the internet. </w:t>
      </w:r>
      <w:r>
        <w:t>T</w:t>
      </w:r>
      <w:r>
        <w:rPr>
          <w:rFonts w:hint="eastAsia"/>
        </w:rPr>
        <w:t>o what extent do you agree or disagree?</w:t>
      </w:r>
    </w:p>
    <w:p w:rsidR="009F1A49" w:rsidRDefault="009F1A49"/>
    <w:p w:rsidR="009F1A49" w:rsidRDefault="009F1A49">
      <w:r>
        <w:rPr>
          <w:rFonts w:hint="eastAsia"/>
        </w:rPr>
        <w:t xml:space="preserve">Travelling has become a prevalent lifestyle for several decades. </w:t>
      </w:r>
      <w:r>
        <w:t>M</w:t>
      </w:r>
      <w:r>
        <w:rPr>
          <w:rFonts w:hint="eastAsia"/>
        </w:rPr>
        <w:t xml:space="preserve">any travellers treated it as a good way to experience and </w:t>
      </w:r>
      <w:commentRangeStart w:id="0"/>
      <w:r>
        <w:rPr>
          <w:rFonts w:hint="eastAsia"/>
        </w:rPr>
        <w:t>learn about the culture</w:t>
      </w:r>
      <w:commentRangeEnd w:id="0"/>
      <w:r w:rsidR="00BB5006">
        <w:rPr>
          <w:rStyle w:val="CommentReference"/>
        </w:rPr>
        <w:commentReference w:id="0"/>
      </w:r>
      <w:r>
        <w:rPr>
          <w:rFonts w:hint="eastAsia"/>
        </w:rPr>
        <w:t xml:space="preserve">. </w:t>
      </w:r>
      <w:r>
        <w:t>H</w:t>
      </w:r>
      <w:r>
        <w:rPr>
          <w:rFonts w:hint="eastAsia"/>
        </w:rPr>
        <w:t xml:space="preserve">owever, some people suppose that </w:t>
      </w:r>
      <w:commentRangeStart w:id="1"/>
      <w:r>
        <w:rPr>
          <w:rFonts w:hint="eastAsia"/>
        </w:rPr>
        <w:t>travelling not only waste</w:t>
      </w:r>
      <w:ins w:id="2" w:author="Dong" w:date="2017-02-28T09:14:00Z">
        <w:r w:rsidR="00BB5006">
          <w:t>s</w:t>
        </w:r>
      </w:ins>
      <w:r>
        <w:rPr>
          <w:rFonts w:hint="eastAsia"/>
        </w:rPr>
        <w:t xml:space="preserve"> money but also time</w:t>
      </w:r>
      <w:commentRangeEnd w:id="1"/>
      <w:r w:rsidR="00BB5006">
        <w:rPr>
          <w:rStyle w:val="CommentReference"/>
        </w:rPr>
        <w:commentReference w:id="1"/>
      </w:r>
      <w:r>
        <w:rPr>
          <w:rFonts w:hint="eastAsia"/>
        </w:rPr>
        <w:t>. Instead, books, films and the internet are better choice</w:t>
      </w:r>
      <w:ins w:id="3" w:author="Dong" w:date="2017-02-28T09:15:00Z">
        <w:r w:rsidR="00BB5006">
          <w:t>s</w:t>
        </w:r>
      </w:ins>
      <w:r>
        <w:rPr>
          <w:rFonts w:hint="eastAsia"/>
        </w:rPr>
        <w:t xml:space="preserve"> for citizens. </w:t>
      </w:r>
      <w:r>
        <w:t>F</w:t>
      </w:r>
      <w:r>
        <w:rPr>
          <w:rFonts w:hint="eastAsia"/>
        </w:rPr>
        <w:t xml:space="preserve">rom my own perspective, both of them are crucial methods </w:t>
      </w:r>
      <w:commentRangeStart w:id="4"/>
      <w:r>
        <w:rPr>
          <w:rFonts w:hint="eastAsia"/>
        </w:rPr>
        <w:t>to learn about culture</w:t>
      </w:r>
      <w:commentRangeEnd w:id="4"/>
      <w:r w:rsidR="00BB5006">
        <w:rPr>
          <w:rStyle w:val="CommentReference"/>
        </w:rPr>
        <w:commentReference w:id="4"/>
      </w:r>
      <w:r>
        <w:rPr>
          <w:rFonts w:hint="eastAsia"/>
        </w:rPr>
        <w:t xml:space="preserve">. </w:t>
      </w:r>
    </w:p>
    <w:p w:rsidR="009F1A49" w:rsidRDefault="009F1A49"/>
    <w:p w:rsidR="009F1A49" w:rsidRDefault="009F1A49">
      <w:r>
        <w:t>T</w:t>
      </w:r>
      <w:r>
        <w:rPr>
          <w:rFonts w:hint="eastAsia"/>
        </w:rPr>
        <w:t xml:space="preserve">ravelling </w:t>
      </w:r>
      <w:del w:id="5" w:author="Dong" w:date="2017-02-28T09:18:00Z">
        <w:r w:rsidDel="005E0ABA">
          <w:rPr>
            <w:rFonts w:hint="eastAsia"/>
          </w:rPr>
          <w:delText>can help</w:delText>
        </w:r>
      </w:del>
      <w:ins w:id="6" w:author="Dong" w:date="2017-02-28T09:18:00Z">
        <w:r w:rsidR="005E0ABA">
          <w:t>helps</w:t>
        </w:r>
      </w:ins>
      <w:r>
        <w:rPr>
          <w:rFonts w:hint="eastAsia"/>
        </w:rPr>
        <w:t xml:space="preserve"> people contact with different individuals, foods and customs from other cultures. </w:t>
      </w:r>
      <w:r>
        <w:t>T</w:t>
      </w:r>
      <w:r>
        <w:rPr>
          <w:rFonts w:hint="eastAsia"/>
        </w:rPr>
        <w:t xml:space="preserve">hen people can experience these cultures directly and </w:t>
      </w:r>
      <w:r>
        <w:t>understand them truly. M</w:t>
      </w:r>
      <w:r>
        <w:rPr>
          <w:rFonts w:hint="eastAsia"/>
        </w:rPr>
        <w:t xml:space="preserve">any books and films, for instance, show that the USA is one of the most wealthy countries, where every people lives in spacious house, drives luxury cars and has countless of money. </w:t>
      </w:r>
      <w:r w:rsidR="00C82A79">
        <w:t>I</w:t>
      </w:r>
      <w:r w:rsidR="00C82A79">
        <w:rPr>
          <w:rFonts w:hint="eastAsia"/>
        </w:rPr>
        <w:t xml:space="preserve">n contrast, when </w:t>
      </w:r>
      <w:del w:id="7" w:author="Dong" w:date="2017-02-28T09:54:00Z">
        <w:r w:rsidR="00C82A79" w:rsidDel="00865E13">
          <w:rPr>
            <w:rFonts w:hint="eastAsia"/>
          </w:rPr>
          <w:delText>people themselves</w:delText>
        </w:r>
      </w:del>
      <w:proofErr w:type="spellStart"/>
      <w:ins w:id="8" w:author="Dong" w:date="2017-02-28T09:54:00Z">
        <w:r w:rsidR="00865E13">
          <w:t>travlling</w:t>
        </w:r>
      </w:ins>
      <w:proofErr w:type="spellEnd"/>
      <w:del w:id="9" w:author="Dong" w:date="2017-02-28T09:54:00Z">
        <w:r w:rsidR="00C82A79" w:rsidDel="00865E13">
          <w:rPr>
            <w:rFonts w:hint="eastAsia"/>
          </w:rPr>
          <w:delText xml:space="preserve"> travel</w:delText>
        </w:r>
      </w:del>
      <w:r w:rsidR="00C82A79">
        <w:rPr>
          <w:rFonts w:hint="eastAsia"/>
        </w:rPr>
        <w:t xml:space="preserve"> to America, </w:t>
      </w:r>
      <w:del w:id="10" w:author="Dong" w:date="2017-02-28T09:54:00Z">
        <w:r w:rsidR="00C82A79" w:rsidDel="00865E13">
          <w:rPr>
            <w:rFonts w:hint="eastAsia"/>
          </w:rPr>
          <w:delText xml:space="preserve">they </w:delText>
        </w:r>
      </w:del>
      <w:ins w:id="11" w:author="Dong" w:date="2017-02-28T09:54:00Z">
        <w:r w:rsidR="00865E13">
          <w:t xml:space="preserve">visitors easily </w:t>
        </w:r>
      </w:ins>
      <w:del w:id="12" w:author="Dong" w:date="2017-02-28T09:54:00Z">
        <w:r w:rsidR="00C82A79" w:rsidDel="00865E13">
          <w:rPr>
            <w:rFonts w:hint="eastAsia"/>
          </w:rPr>
          <w:delText xml:space="preserve">can </w:delText>
        </w:r>
      </w:del>
      <w:r w:rsidR="00C82A79">
        <w:rPr>
          <w:rFonts w:hint="eastAsia"/>
        </w:rPr>
        <w:t xml:space="preserve">find that there are </w:t>
      </w:r>
      <w:del w:id="13" w:author="Dong" w:date="2017-02-28T09:54:00Z">
        <w:r w:rsidR="00C82A79" w:rsidDel="00865E13">
          <w:rPr>
            <w:rFonts w:hint="eastAsia"/>
          </w:rPr>
          <w:delText xml:space="preserve">also </w:delText>
        </w:r>
      </w:del>
      <w:r w:rsidR="00C82A79">
        <w:rPr>
          <w:rFonts w:hint="eastAsia"/>
        </w:rPr>
        <w:t xml:space="preserve">many individuals live at the bottom of society, and even </w:t>
      </w:r>
      <w:del w:id="14" w:author="Dong" w:date="2017-02-28T09:22:00Z">
        <w:r w:rsidR="00C82A79" w:rsidDel="005E0ABA">
          <w:rPr>
            <w:rFonts w:hint="eastAsia"/>
          </w:rPr>
          <w:delText xml:space="preserve">can find </w:delText>
        </w:r>
      </w:del>
      <w:r w:rsidR="00C82A79">
        <w:rPr>
          <w:rFonts w:hint="eastAsia"/>
        </w:rPr>
        <w:t xml:space="preserve">homeless man in parks. </w:t>
      </w:r>
      <w:r w:rsidR="00C82A79">
        <w:t>I</w:t>
      </w:r>
      <w:r w:rsidR="00C82A79">
        <w:rPr>
          <w:rFonts w:hint="eastAsia"/>
        </w:rPr>
        <w:t xml:space="preserve">t </w:t>
      </w:r>
      <w:del w:id="15" w:author="Dong" w:date="2017-02-28T09:22:00Z">
        <w:r w:rsidR="00C82A79" w:rsidDel="005E0ABA">
          <w:rPr>
            <w:rFonts w:hint="eastAsia"/>
          </w:rPr>
          <w:delText xml:space="preserve">seems </w:delText>
        </w:r>
      </w:del>
      <w:ins w:id="16" w:author="Dong" w:date="2017-02-28T09:22:00Z">
        <w:r w:rsidR="005E0ABA">
          <w:t>proves</w:t>
        </w:r>
        <w:r w:rsidR="005E0ABA">
          <w:rPr>
            <w:rFonts w:hint="eastAsia"/>
          </w:rPr>
          <w:t xml:space="preserve"> </w:t>
        </w:r>
      </w:ins>
      <w:r w:rsidR="00C82A79">
        <w:rPr>
          <w:rFonts w:hint="eastAsia"/>
        </w:rPr>
        <w:t>that people</w:t>
      </w:r>
      <w:r w:rsidR="00C82A79">
        <w:t>’</w:t>
      </w:r>
      <w:r w:rsidR="00C82A79">
        <w:rPr>
          <w:rFonts w:hint="eastAsia"/>
        </w:rPr>
        <w:t xml:space="preserve">s own experience is relatively more close to the truth. </w:t>
      </w:r>
    </w:p>
    <w:p w:rsidR="00C82A79" w:rsidRDefault="00C82A79"/>
    <w:p w:rsidR="00FD18E6" w:rsidRDefault="00C82A79">
      <w:r>
        <w:t>B</w:t>
      </w:r>
      <w:r>
        <w:rPr>
          <w:rFonts w:hint="eastAsia"/>
        </w:rPr>
        <w:t xml:space="preserve">ooks, films and the internet also have their advantages and </w:t>
      </w:r>
      <w:del w:id="17" w:author="Dong" w:date="2017-02-28T09:23:00Z">
        <w:r w:rsidDel="005E0ABA">
          <w:rPr>
            <w:rFonts w:hint="eastAsia"/>
          </w:rPr>
          <w:delText xml:space="preserve">can </w:delText>
        </w:r>
      </w:del>
      <w:proofErr w:type="gramStart"/>
      <w:r>
        <w:rPr>
          <w:rFonts w:hint="eastAsia"/>
        </w:rPr>
        <w:t>compensate</w:t>
      </w:r>
      <w:ins w:id="18" w:author="Dong" w:date="2017-02-28T09:23:00Z">
        <w:r w:rsidR="005E0ABA">
          <w:t>s</w:t>
        </w:r>
      </w:ins>
      <w:proofErr w:type="gramEnd"/>
      <w:r>
        <w:rPr>
          <w:rFonts w:hint="eastAsia"/>
        </w:rPr>
        <w:t xml:space="preserve"> travel experience. </w:t>
      </w:r>
      <w:r>
        <w:t>T</w:t>
      </w:r>
      <w:r>
        <w:rPr>
          <w:rFonts w:hint="eastAsia"/>
        </w:rPr>
        <w:t xml:space="preserve">hanks to the development of the internet, people from worldwide are connected together. </w:t>
      </w:r>
      <w:commentRangeStart w:id="19"/>
      <w:r>
        <w:t>S</w:t>
      </w:r>
      <w:r>
        <w:rPr>
          <w:rFonts w:hint="eastAsia"/>
        </w:rPr>
        <w:t>mart phone</w:t>
      </w:r>
      <w:ins w:id="20" w:author="Dong" w:date="2017-02-28T09:42:00Z">
        <w:r w:rsidR="00EC6C8C">
          <w:t>s</w:t>
        </w:r>
      </w:ins>
      <w:r>
        <w:rPr>
          <w:rFonts w:hint="eastAsia"/>
        </w:rPr>
        <w:t xml:space="preserve">, for example, through which we people </w:t>
      </w:r>
      <w:del w:id="21" w:author="Dong" w:date="2017-02-28T09:23:00Z">
        <w:r w:rsidDel="005E0ABA">
          <w:rPr>
            <w:rFonts w:hint="eastAsia"/>
          </w:rPr>
          <w:delText xml:space="preserve">can </w:delText>
        </w:r>
      </w:del>
      <w:r>
        <w:rPr>
          <w:rFonts w:hint="eastAsia"/>
        </w:rPr>
        <w:t>connect</w:t>
      </w:r>
      <w:ins w:id="22" w:author="Dong" w:date="2017-02-28T09:24:00Z">
        <w:r w:rsidR="005E0ABA">
          <w:t xml:space="preserve"> to</w:t>
        </w:r>
      </w:ins>
      <w:r>
        <w:rPr>
          <w:rFonts w:hint="eastAsia"/>
        </w:rPr>
        <w:t xml:space="preserve"> the internet and find any information </w:t>
      </w:r>
      <w:del w:id="23" w:author="Dong" w:date="2017-02-28T09:24:00Z">
        <w:r w:rsidDel="005E0ABA">
          <w:rPr>
            <w:rFonts w:hint="eastAsia"/>
          </w:rPr>
          <w:delText xml:space="preserve">they </w:delText>
        </w:r>
      </w:del>
      <w:ins w:id="24" w:author="Dong" w:date="2017-02-28T09:24:00Z">
        <w:r w:rsidR="005E0ABA">
          <w:t>we</w:t>
        </w:r>
        <w:r w:rsidR="005E0ABA">
          <w:rPr>
            <w:rFonts w:hint="eastAsia"/>
          </w:rPr>
          <w:t xml:space="preserve"> </w:t>
        </w:r>
      </w:ins>
      <w:r>
        <w:rPr>
          <w:rFonts w:hint="eastAsia"/>
        </w:rPr>
        <w:t xml:space="preserve">need with almost no cost. </w:t>
      </w:r>
      <w:commentRangeEnd w:id="19"/>
      <w:r w:rsidR="005E0ABA">
        <w:rPr>
          <w:rStyle w:val="CommentReference"/>
        </w:rPr>
        <w:commentReference w:id="19"/>
      </w:r>
      <w:r>
        <w:t>C</w:t>
      </w:r>
      <w:r>
        <w:rPr>
          <w:rFonts w:hint="eastAsia"/>
        </w:rPr>
        <w:t>itizens</w:t>
      </w:r>
      <w:del w:id="25" w:author="Dong" w:date="2017-02-28T09:27:00Z">
        <w:r w:rsidDel="005E0ABA">
          <w:rPr>
            <w:rFonts w:hint="eastAsia"/>
          </w:rPr>
          <w:delText xml:space="preserve">, such as the low income class, </w:delText>
        </w:r>
      </w:del>
      <w:ins w:id="26" w:author="Dong" w:date="2017-02-28T09:28:00Z">
        <w:r w:rsidR="005E0ABA">
          <w:t xml:space="preserve"> </w:t>
        </w:r>
      </w:ins>
      <w:r>
        <w:rPr>
          <w:rFonts w:hint="eastAsia"/>
        </w:rPr>
        <w:t xml:space="preserve">who cannot afford the tours expense also </w:t>
      </w:r>
      <w:del w:id="27" w:author="Dong" w:date="2017-02-28T09:28:00Z">
        <w:r w:rsidDel="005E0ABA">
          <w:rPr>
            <w:rFonts w:hint="eastAsia"/>
          </w:rPr>
          <w:delText xml:space="preserve">having </w:delText>
        </w:r>
      </w:del>
      <w:ins w:id="28" w:author="Dong" w:date="2017-02-28T09:28:00Z">
        <w:r w:rsidR="005E0ABA">
          <w:t>have</w:t>
        </w:r>
        <w:r w:rsidR="005E0ABA">
          <w:rPr>
            <w:rFonts w:hint="eastAsia"/>
          </w:rPr>
          <w:t xml:space="preserve"> </w:t>
        </w:r>
      </w:ins>
      <w:r>
        <w:rPr>
          <w:rFonts w:hint="eastAsia"/>
        </w:rPr>
        <w:t xml:space="preserve">opportunities to know more knowledge and other cultures. </w:t>
      </w:r>
      <w:r>
        <w:t>U</w:t>
      </w:r>
      <w:r>
        <w:rPr>
          <w:rFonts w:hint="eastAsia"/>
        </w:rPr>
        <w:t>nfortunately,</w:t>
      </w:r>
      <w:r w:rsidR="00FD18E6">
        <w:rPr>
          <w:rFonts w:hint="eastAsia"/>
        </w:rPr>
        <w:t xml:space="preserve"> rumors have</w:t>
      </w:r>
      <w:r>
        <w:rPr>
          <w:rFonts w:hint="eastAsia"/>
        </w:rPr>
        <w:t xml:space="preserve"> become </w:t>
      </w:r>
      <w:r w:rsidR="00FD18E6">
        <w:rPr>
          <w:rFonts w:hint="eastAsia"/>
        </w:rPr>
        <w:t>a cancer of the internet culture</w:t>
      </w:r>
      <w:del w:id="29" w:author="Dong" w:date="2017-02-28T09:29:00Z">
        <w:r w:rsidR="00FD18E6" w:rsidDel="007B2501">
          <w:rPr>
            <w:rFonts w:hint="eastAsia"/>
          </w:rPr>
          <w:delText>, which</w:delText>
        </w:r>
      </w:del>
      <w:ins w:id="30" w:author="Dong" w:date="2017-02-28T09:29:00Z">
        <w:r w:rsidR="007B2501">
          <w:t xml:space="preserve"> and</w:t>
        </w:r>
      </w:ins>
      <w:r w:rsidR="00FD18E6">
        <w:rPr>
          <w:rFonts w:hint="eastAsia"/>
        </w:rPr>
        <w:t xml:space="preserve"> have </w:t>
      </w:r>
      <w:ins w:id="31" w:author="Dong" w:date="2017-02-28T09:29:00Z">
        <w:r w:rsidR="007B2501">
          <w:t xml:space="preserve">posed </w:t>
        </w:r>
      </w:ins>
      <w:r w:rsidR="00FD18E6">
        <w:rPr>
          <w:rFonts w:hint="eastAsia"/>
        </w:rPr>
        <w:t xml:space="preserve">a </w:t>
      </w:r>
      <w:r w:rsidR="00FD18E6">
        <w:t>negative</w:t>
      </w:r>
      <w:r w:rsidR="00FD18E6">
        <w:rPr>
          <w:rFonts w:hint="eastAsia"/>
        </w:rPr>
        <w:t xml:space="preserve"> impact on individuals</w:t>
      </w:r>
      <w:del w:id="32" w:author="Dong" w:date="2017-02-28T09:29:00Z">
        <w:r w:rsidR="00FD18E6" w:rsidDel="007B2501">
          <w:rPr>
            <w:rFonts w:hint="eastAsia"/>
          </w:rPr>
          <w:delText>, especially</w:delText>
        </w:r>
      </w:del>
      <w:ins w:id="33" w:author="Dong" w:date="2017-02-28T09:29:00Z">
        <w:r w:rsidR="007B2501">
          <w:t xml:space="preserve"> such as</w:t>
        </w:r>
      </w:ins>
      <w:r w:rsidR="00FD18E6">
        <w:rPr>
          <w:rFonts w:hint="eastAsia"/>
        </w:rPr>
        <w:t xml:space="preserve"> the old</w:t>
      </w:r>
      <w:del w:id="34" w:author="Dong" w:date="2017-02-28T09:29:00Z">
        <w:r w:rsidR="00FD18E6" w:rsidDel="007B2501">
          <w:rPr>
            <w:rFonts w:hint="eastAsia"/>
          </w:rPr>
          <w:delText xml:space="preserve"> people</w:delText>
        </w:r>
      </w:del>
      <w:del w:id="35" w:author="Dong" w:date="2017-02-28T09:30:00Z">
        <w:r w:rsidR="00FD18E6" w:rsidDel="007B2501">
          <w:rPr>
            <w:rFonts w:hint="eastAsia"/>
          </w:rPr>
          <w:delText>, who cannot distinguish the right information from wrong one</w:delText>
        </w:r>
      </w:del>
      <w:ins w:id="36" w:author="Dong" w:date="2017-02-28T09:30:00Z">
        <w:r w:rsidR="007B2501">
          <w:t xml:space="preserve"> with poor ability </w:t>
        </w:r>
      </w:ins>
      <w:ins w:id="37" w:author="Dong" w:date="2017-02-28T09:31:00Z">
        <w:r w:rsidR="007B2501">
          <w:t xml:space="preserve">to distinguish right from </w:t>
        </w:r>
        <w:proofErr w:type="gramStart"/>
        <w:r w:rsidR="007B2501">
          <w:t>wrong</w:t>
        </w:r>
      </w:ins>
      <w:ins w:id="38" w:author="Dong" w:date="2017-02-28T09:30:00Z">
        <w:r w:rsidR="007B2501">
          <w:t xml:space="preserve"> </w:t>
        </w:r>
      </w:ins>
      <w:r w:rsidR="00FD18E6">
        <w:rPr>
          <w:rFonts w:hint="eastAsia"/>
        </w:rPr>
        <w:t>.</w:t>
      </w:r>
      <w:proofErr w:type="gramEnd"/>
      <w:r w:rsidR="00FD18E6">
        <w:rPr>
          <w:rFonts w:hint="eastAsia"/>
        </w:rPr>
        <w:t xml:space="preserve"> </w:t>
      </w:r>
    </w:p>
    <w:p w:rsidR="00FD18E6" w:rsidRDefault="00FD18E6"/>
    <w:p w:rsidR="00FD18E6" w:rsidRDefault="00FD18E6">
      <w:r>
        <w:t xml:space="preserve">In </w:t>
      </w:r>
      <w:r>
        <w:rPr>
          <w:rFonts w:hint="eastAsia"/>
        </w:rPr>
        <w:t xml:space="preserve">summarize, travelling, books, films and the internet are important ways of learning about other cultures. </w:t>
      </w:r>
      <w:r>
        <w:t>T</w:t>
      </w:r>
      <w:r>
        <w:rPr>
          <w:rFonts w:hint="eastAsia"/>
        </w:rPr>
        <w:t xml:space="preserve">ravels </w:t>
      </w:r>
      <w:del w:id="39" w:author="Dong" w:date="2017-02-28T09:34:00Z">
        <w:r w:rsidDel="007B2501">
          <w:rPr>
            <w:rFonts w:hint="eastAsia"/>
          </w:rPr>
          <w:delText xml:space="preserve">can </w:delText>
        </w:r>
      </w:del>
      <w:r>
        <w:rPr>
          <w:rFonts w:hint="eastAsia"/>
        </w:rPr>
        <w:t xml:space="preserve">bring direct feelings and experience, </w:t>
      </w:r>
      <w:del w:id="40" w:author="Dong" w:date="2017-02-28T09:32:00Z">
        <w:r w:rsidDel="007B2501">
          <w:rPr>
            <w:rFonts w:hint="eastAsia"/>
          </w:rPr>
          <w:delText xml:space="preserve">while </w:delText>
        </w:r>
      </w:del>
      <w:ins w:id="41" w:author="Dong" w:date="2017-02-28T09:32:00Z">
        <w:r w:rsidR="007B2501">
          <w:t>and</w:t>
        </w:r>
        <w:r w:rsidR="007B2501">
          <w:rPr>
            <w:rFonts w:hint="eastAsia"/>
          </w:rPr>
          <w:t xml:space="preserve"> </w:t>
        </w:r>
      </w:ins>
      <w:r>
        <w:rPr>
          <w:rFonts w:hint="eastAsia"/>
        </w:rPr>
        <w:t>other ways provide people conveniently not only more chance</w:t>
      </w:r>
      <w:ins w:id="42" w:author="Dong" w:date="2017-02-28T09:32:00Z">
        <w:r w:rsidR="007B2501">
          <w:t>s</w:t>
        </w:r>
      </w:ins>
      <w:r>
        <w:rPr>
          <w:rFonts w:hint="eastAsia"/>
        </w:rPr>
        <w:t xml:space="preserve"> but also more choice</w:t>
      </w:r>
      <w:ins w:id="43" w:author="Dong" w:date="2017-02-28T09:32:00Z">
        <w:r w:rsidR="007B2501">
          <w:t>s</w:t>
        </w:r>
      </w:ins>
      <w:r>
        <w:rPr>
          <w:rFonts w:hint="eastAsia"/>
        </w:rPr>
        <w:t xml:space="preserve"> in a shorter time. </w:t>
      </w:r>
    </w:p>
    <w:p w:rsidR="005E0ABA" w:rsidRDefault="005E0ABA"/>
    <w:p w:rsidR="005E0ABA" w:rsidRDefault="005E0ABA"/>
    <w:p w:rsidR="005E0ABA" w:rsidRDefault="005E0ABA">
      <w:pPr>
        <w:pBdr>
          <w:bottom w:val="single" w:sz="6" w:space="1" w:color="auto"/>
        </w:pBdr>
      </w:pPr>
    </w:p>
    <w:p w:rsidR="00EC6C8C" w:rsidRDefault="00EC6C8C" w:rsidP="005E0ABA">
      <w:r>
        <w:t xml:space="preserve">Two examples to let you know how to compose a complete sentence: </w:t>
      </w:r>
    </w:p>
    <w:p w:rsidR="00EC6C8C" w:rsidRDefault="005E0ABA" w:rsidP="005E0ABA">
      <w:pPr>
        <w:pStyle w:val="ListParagraph"/>
        <w:numPr>
          <w:ilvl w:val="0"/>
          <w:numId w:val="1"/>
        </w:numPr>
      </w:pPr>
      <w:r>
        <w:t>S</w:t>
      </w:r>
      <w:r>
        <w:rPr>
          <w:rFonts w:hint="eastAsia"/>
        </w:rPr>
        <w:t xml:space="preserve">mart phone, for example, through which we people can connect the internet and find any information they need with almost no cost. </w:t>
      </w:r>
      <w:r w:rsidR="00EC6C8C">
        <w:t xml:space="preserve">There are no predicates! It should be like this: Smart phones, for example, through which …, </w:t>
      </w:r>
      <w:r w:rsidR="00EC6C8C" w:rsidRPr="00EC6C8C">
        <w:rPr>
          <w:color w:val="FF0000"/>
        </w:rPr>
        <w:t xml:space="preserve">provide/give/make </w:t>
      </w:r>
      <w:r w:rsidR="00EC6C8C">
        <w:t>….</w:t>
      </w:r>
    </w:p>
    <w:p w:rsidR="00EC6C8C" w:rsidRDefault="005E0ABA" w:rsidP="00EC6C8C">
      <w:pPr>
        <w:pStyle w:val="ListParagraph"/>
        <w:numPr>
          <w:ilvl w:val="0"/>
          <w:numId w:val="1"/>
        </w:numPr>
      </w:pPr>
      <w:r>
        <w:t>C</w:t>
      </w:r>
      <w:r>
        <w:rPr>
          <w:rFonts w:hint="eastAsia"/>
        </w:rPr>
        <w:t>itizens, such as the low income class, who cannot afford the tours expense also having opportunities to know more knowledge and other cultures.</w:t>
      </w:r>
      <w:r w:rsidR="00EC6C8C">
        <w:t xml:space="preserve">  There are no predicates again. Your main clause and sub clause both should have predicates. Change having to have, making a whole sentence.</w:t>
      </w:r>
    </w:p>
    <w:p w:rsidR="007B2501" w:rsidRDefault="007B2501" w:rsidP="005E0ABA"/>
    <w:p w:rsidR="007B2501" w:rsidRDefault="007B2501" w:rsidP="005E0ABA">
      <w:pPr>
        <w:pBdr>
          <w:top w:val="single" w:sz="6" w:space="1" w:color="auto"/>
          <w:bottom w:val="single" w:sz="6" w:space="1" w:color="auto"/>
        </w:pBdr>
      </w:pPr>
      <w:r>
        <w:t>Do not use too many “can” in your arguments. “</w:t>
      </w:r>
      <w:proofErr w:type="gramStart"/>
      <w:r>
        <w:t>can</w:t>
      </w:r>
      <w:proofErr w:type="gramEnd"/>
      <w:r>
        <w:t>” means a low probability. In fact, you can say anything using “can”, for example, humans can fly. “</w:t>
      </w:r>
      <w:proofErr w:type="gramStart"/>
      <w:r>
        <w:t>can</w:t>
      </w:r>
      <w:proofErr w:type="gramEnd"/>
      <w:r>
        <w:t xml:space="preserve">” does not mean “be able to”. It can rain </w:t>
      </w:r>
      <w:r>
        <w:lastRenderedPageBreak/>
        <w:t>today = It might rain today. Next time, when you want to use “can”, replace it as “might” then decide use it or not. Besides, in argumentation, use verbs directly</w:t>
      </w:r>
      <w:r w:rsidR="00EC6C8C">
        <w:t xml:space="preserve"> to give you ideas</w:t>
      </w:r>
      <w:r>
        <w:t>, and try not to use modal verbs</w:t>
      </w:r>
      <w:r w:rsidR="00EC6C8C">
        <w:t xml:space="preserve"> because it sounds like providing suggestions. </w:t>
      </w:r>
    </w:p>
    <w:p w:rsidR="008C2AB0" w:rsidRDefault="00EC6C8C" w:rsidP="00EC6C8C">
      <w:pPr>
        <w:pBdr>
          <w:bottom w:val="single" w:sz="6" w:space="1" w:color="auto"/>
          <w:between w:val="single" w:sz="6" w:space="1" w:color="auto"/>
        </w:pBdr>
      </w:pPr>
      <w:r>
        <w:t>T</w:t>
      </w:r>
      <w:r>
        <w:rPr>
          <w:rFonts w:hint="eastAsia"/>
        </w:rPr>
        <w:t xml:space="preserve">ravels can bring direct feelings and experience, </w:t>
      </w:r>
      <w:r>
        <w:t>while</w:t>
      </w:r>
      <w:r>
        <w:rPr>
          <w:rFonts w:hint="eastAsia"/>
        </w:rPr>
        <w:t xml:space="preserve"> other ways provide people conveniently not only more chance but also more choice in a shorter time.</w:t>
      </w:r>
      <w:r w:rsidR="008C2AB0">
        <w:rPr>
          <w:rFonts w:hint="eastAsia"/>
        </w:rPr>
        <w:t xml:space="preserve"> </w:t>
      </w:r>
      <w:r w:rsidR="008C2AB0">
        <w:rPr>
          <w:rFonts w:hint="eastAsia"/>
        </w:rPr>
        <w:t>都不想说你的单复数了，读不出来么。</w:t>
      </w:r>
    </w:p>
    <w:p w:rsidR="00EC6C8C" w:rsidRDefault="00EC6C8C" w:rsidP="00EC6C8C">
      <w:pPr>
        <w:pBdr>
          <w:bottom w:val="single" w:sz="6" w:space="1" w:color="auto"/>
          <w:between w:val="single" w:sz="6" w:space="1" w:color="auto"/>
        </w:pBdr>
      </w:pPr>
      <w:r>
        <w:t>In the first paragraph, please use more different phrasal verbs or terms to paraphrase the words which have appeared in requirements. For example, you need to find more ways to express “to learn about culture”</w:t>
      </w:r>
      <w:r w:rsidR="008327F8">
        <w:t>, showing a wide lexical accumulation. If you had no such big vocabularies, at least you should change the form, such as from “learn about the culture” to “the cultural learning”.</w:t>
      </w:r>
    </w:p>
    <w:p w:rsidR="00155706" w:rsidRDefault="00865E13" w:rsidP="005E0ABA">
      <w:r>
        <w:rPr>
          <w:rFonts w:hint="eastAsia"/>
        </w:rPr>
        <w:t>下面，我重点说说你的逻辑</w:t>
      </w:r>
      <w:r w:rsidR="00155706">
        <w:rPr>
          <w:rFonts w:hint="eastAsia"/>
        </w:rPr>
        <w:t>。</w:t>
      </w:r>
      <w:r w:rsidR="008C2AB0">
        <w:rPr>
          <w:rFonts w:hint="eastAsia"/>
        </w:rPr>
        <w:t xml:space="preserve"> </w:t>
      </w:r>
      <w:r w:rsidR="008C2AB0">
        <w:rPr>
          <w:rFonts w:hint="eastAsia"/>
        </w:rPr>
        <w:t>第三段</w:t>
      </w:r>
      <w:r w:rsidR="00155706">
        <w:rPr>
          <w:rFonts w:hint="eastAsia"/>
        </w:rPr>
        <w:t>的主题句是</w:t>
      </w:r>
      <w:r w:rsidR="00155706">
        <w:t>B</w:t>
      </w:r>
      <w:r w:rsidR="00155706">
        <w:rPr>
          <w:rFonts w:hint="eastAsia"/>
        </w:rPr>
        <w:t xml:space="preserve">ooks, films and the internet also have their advantages and </w:t>
      </w:r>
      <w:r w:rsidR="00155706">
        <w:t>compensate</w:t>
      </w:r>
      <w:r w:rsidR="00155706">
        <w:rPr>
          <w:rFonts w:hint="eastAsia"/>
        </w:rPr>
        <w:t xml:space="preserve"> travel experience. </w:t>
      </w:r>
      <w:r w:rsidR="00155706">
        <w:rPr>
          <w:rFonts w:hint="eastAsia"/>
        </w:rPr>
        <w:t>那你就分两个阶段论述，先说好处（便宜）。</w:t>
      </w:r>
      <w:r w:rsidR="00155706">
        <w:rPr>
          <w:rFonts w:hint="eastAsia"/>
        </w:rPr>
        <w:t xml:space="preserve"> </w:t>
      </w:r>
      <w:r w:rsidR="00155706">
        <w:rPr>
          <w:rFonts w:hint="eastAsia"/>
        </w:rPr>
        <w:t>然后你说完</w:t>
      </w:r>
      <w:r w:rsidR="00155706">
        <w:rPr>
          <w:rFonts w:hint="eastAsia"/>
        </w:rPr>
        <w:t>smart phones</w:t>
      </w:r>
      <w:r w:rsidR="00155706">
        <w:rPr>
          <w:rFonts w:hint="eastAsia"/>
        </w:rPr>
        <w:t>便宜，</w:t>
      </w:r>
      <w:r w:rsidR="00155706">
        <w:rPr>
          <w:rFonts w:hint="eastAsia"/>
        </w:rPr>
        <w:t>citizens</w:t>
      </w:r>
      <w:r w:rsidR="00155706">
        <w:rPr>
          <w:rFonts w:hint="eastAsia"/>
        </w:rPr>
        <w:t>可以用，这里都没有问题。</w:t>
      </w:r>
      <w:r w:rsidR="00155706" w:rsidRPr="00155706">
        <w:rPr>
          <w:rFonts w:hint="eastAsia"/>
          <w:b/>
        </w:rPr>
        <w:t>但是</w:t>
      </w:r>
      <w:r w:rsidR="00155706">
        <w:rPr>
          <w:rFonts w:hint="eastAsia"/>
        </w:rPr>
        <w:t>，一个</w:t>
      </w:r>
      <w:r w:rsidR="00155706">
        <w:rPr>
          <w:rFonts w:hint="eastAsia"/>
        </w:rPr>
        <w:t>unfortunately</w:t>
      </w:r>
      <w:r w:rsidR="00155706">
        <w:rPr>
          <w:rFonts w:hint="eastAsia"/>
        </w:rPr>
        <w:t>后面又说网络的不好的地方。这里我很疑惑，你想说什么啊。读书，上网方式的缺点不是第二段说了么，就是失真啊。</w:t>
      </w:r>
      <w:r w:rsidR="00155706">
        <w:rPr>
          <w:rFonts w:hint="eastAsia"/>
        </w:rPr>
        <w:t xml:space="preserve"> </w:t>
      </w:r>
      <w:r w:rsidR="00155706">
        <w:rPr>
          <w:rFonts w:hint="eastAsia"/>
        </w:rPr>
        <w:t>这里加一个缺点，又跟你的第三段的主题句没关系。而且论述的又不是入木三分，感觉加进来没头没脑的。</w:t>
      </w:r>
    </w:p>
    <w:p w:rsidR="00155706" w:rsidRDefault="00155706" w:rsidP="005E0ABA"/>
    <w:p w:rsidR="00865E13" w:rsidRDefault="008C2AB0" w:rsidP="005E0ABA">
      <w:pPr>
        <w:pBdr>
          <w:bottom w:val="single" w:sz="6" w:space="1" w:color="auto"/>
        </w:pBdr>
      </w:pPr>
      <w:r>
        <w:rPr>
          <w:rFonts w:hint="eastAsia"/>
        </w:rPr>
        <w:t>我觉得你第二段第三段，把两种方式的优缺点搅合在一起都说，这样真的给人一种很模糊的感觉</w:t>
      </w:r>
      <w:r w:rsidR="004335A2">
        <w:rPr>
          <w:rFonts w:hint="eastAsia"/>
        </w:rPr>
        <w:t xml:space="preserve"> -- </w:t>
      </w:r>
      <w:r w:rsidRPr="008C2AB0">
        <w:rPr>
          <w:rFonts w:hint="eastAsia"/>
          <w:b/>
        </w:rPr>
        <w:t>第二段，旅游直接，真实，书很假。第三段，书便宜，网络谣言。</w:t>
      </w:r>
      <w:r>
        <w:rPr>
          <w:rFonts w:hint="eastAsia"/>
        </w:rPr>
        <w:t>你这样组织吧，第二段说旅游真实，直接</w:t>
      </w:r>
      <w:r w:rsidR="004335A2">
        <w:rPr>
          <w:rFonts w:hint="eastAsia"/>
        </w:rPr>
        <w:t>，</w:t>
      </w:r>
      <w:r w:rsidR="004335A2">
        <w:rPr>
          <w:rFonts w:hint="eastAsia"/>
        </w:rPr>
        <w:t xml:space="preserve"> </w:t>
      </w:r>
      <w:r w:rsidR="004335A2">
        <w:rPr>
          <w:rFonts w:hint="eastAsia"/>
        </w:rPr>
        <w:t>书的缺点，</w:t>
      </w:r>
      <w:r w:rsidR="004335A2">
        <w:rPr>
          <w:rFonts w:hint="eastAsia"/>
        </w:rPr>
        <w:t xml:space="preserve"> </w:t>
      </w:r>
      <w:r w:rsidR="004335A2">
        <w:rPr>
          <w:rFonts w:hint="eastAsia"/>
        </w:rPr>
        <w:t>这里不提</w:t>
      </w:r>
      <w:r>
        <w:rPr>
          <w:rFonts w:hint="eastAsia"/>
        </w:rPr>
        <w:t>。</w:t>
      </w:r>
      <w:r w:rsidR="004335A2">
        <w:rPr>
          <w:rFonts w:hint="eastAsia"/>
        </w:rPr>
        <w:t>第三段一上来先让步，</w:t>
      </w:r>
      <w:r w:rsidR="004335A2">
        <w:rPr>
          <w:rFonts w:hint="eastAsia"/>
        </w:rPr>
        <w:t>although</w:t>
      </w:r>
      <w:r>
        <w:rPr>
          <w:rFonts w:hint="eastAsia"/>
        </w:rPr>
        <w:t>旅游好，但是很贵，不是人人负担的起。接下来</w:t>
      </w:r>
      <w:r w:rsidR="004335A2">
        <w:rPr>
          <w:rFonts w:hint="eastAsia"/>
        </w:rPr>
        <w:t>书网络这种方式便宜，易得</w:t>
      </w:r>
      <w:r w:rsidR="004335A2">
        <w:rPr>
          <w:rFonts w:hint="eastAsia"/>
        </w:rPr>
        <w:t>(easy access)</w:t>
      </w:r>
      <w:r>
        <w:rPr>
          <w:rFonts w:hint="eastAsia"/>
        </w:rPr>
        <w:t>优点，进而而且弥补了旅游昂贵的缺点。</w:t>
      </w:r>
      <w:r w:rsidR="004335A2">
        <w:rPr>
          <w:rFonts w:hint="eastAsia"/>
        </w:rPr>
        <w:t>之所以这样组织，</w:t>
      </w:r>
      <w:r>
        <w:rPr>
          <w:rFonts w:hint="eastAsia"/>
        </w:rPr>
        <w:t>因为你第一段给的观点就是两种方式都好。</w:t>
      </w:r>
    </w:p>
    <w:p w:rsidR="004335A2" w:rsidRDefault="004335A2" w:rsidP="005E0ABA"/>
    <w:p w:rsidR="008C2AB0" w:rsidRPr="00775541" w:rsidRDefault="004335A2" w:rsidP="005E0ABA">
      <w:pPr>
        <w:rPr>
          <w:rFonts w:hint="eastAsia"/>
          <w:lang w:val="en-AU"/>
        </w:rPr>
      </w:pPr>
      <w:r>
        <w:rPr>
          <w:rFonts w:hint="eastAsia"/>
        </w:rPr>
        <w:t>总结：</w:t>
      </w:r>
      <w:r>
        <w:rPr>
          <w:rFonts w:hint="eastAsia"/>
        </w:rPr>
        <w:t xml:space="preserve"> </w:t>
      </w:r>
      <w:r w:rsidR="008C2AB0">
        <w:rPr>
          <w:rFonts w:hint="eastAsia"/>
        </w:rPr>
        <w:t>你的论述其实就是说了两方面都有缺点，搅合在一起把人看的晕乎乎的。既然主题思想是两种都好。第二段就说旅游的好。第三段，小让步，引出你觉得书也好，而且补充旅游的不足。完事。</w:t>
      </w:r>
      <w:r w:rsidR="00775541">
        <w:rPr>
          <w:rFonts w:hint="eastAsia"/>
          <w:lang w:val="en-AU"/>
        </w:rPr>
        <w:t>这篇逻辑问题大，必须重新写。</w:t>
      </w:r>
      <w:bookmarkStart w:id="44" w:name="_GoBack"/>
      <w:bookmarkEnd w:id="44"/>
    </w:p>
    <w:sectPr w:rsidR="008C2AB0" w:rsidRPr="007755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g" w:date="2017-02-28T09:13:00Z" w:initials="DQ">
    <w:p w:rsidR="00BB5006" w:rsidRDefault="00BB5006">
      <w:pPr>
        <w:pStyle w:val="CommentText"/>
      </w:pPr>
      <w:r>
        <w:rPr>
          <w:rStyle w:val="CommentReference"/>
        </w:rPr>
        <w:annotationRef/>
      </w:r>
      <w:proofErr w:type="gramStart"/>
      <w:r>
        <w:t>understand</w:t>
      </w:r>
      <w:proofErr w:type="gramEnd"/>
      <w:r>
        <w:t xml:space="preserve"> cultural difference</w:t>
      </w:r>
    </w:p>
  </w:comment>
  <w:comment w:id="1" w:author="Dong" w:date="2017-02-28T09:15:00Z" w:initials="DQ">
    <w:p w:rsidR="00BB5006" w:rsidRDefault="00BB5006">
      <w:pPr>
        <w:pStyle w:val="CommentText"/>
      </w:pPr>
      <w:r>
        <w:rPr>
          <w:rStyle w:val="CommentReference"/>
        </w:rPr>
        <w:annotationRef/>
      </w:r>
      <w:r>
        <w:t>I think it is natural to say “travelling wastes not only time but also time”</w:t>
      </w:r>
    </w:p>
  </w:comment>
  <w:comment w:id="4" w:author="Dong" w:date="2017-02-28T09:18:00Z" w:initials="DQ">
    <w:p w:rsidR="00BB5006" w:rsidRDefault="00BB5006">
      <w:pPr>
        <w:pStyle w:val="CommentText"/>
      </w:pPr>
      <w:r>
        <w:rPr>
          <w:rStyle w:val="CommentReference"/>
        </w:rPr>
        <w:annotationRef/>
      </w:r>
      <w:proofErr w:type="gramStart"/>
      <w:r>
        <w:t>for</w:t>
      </w:r>
      <w:proofErr w:type="gramEnd"/>
      <w:r>
        <w:t xml:space="preserve"> cultural learning </w:t>
      </w:r>
    </w:p>
  </w:comment>
  <w:comment w:id="19" w:author="Dong" w:date="2017-02-28T09:26:00Z" w:initials="DQ">
    <w:p w:rsidR="005E0ABA" w:rsidRDefault="005E0ABA">
      <w:pPr>
        <w:pStyle w:val="CommentText"/>
      </w:pPr>
      <w:r>
        <w:rPr>
          <w:rStyle w:val="CommentReference"/>
        </w:rPr>
        <w:annotationRef/>
      </w:r>
      <w:r>
        <w:t>This is a half sentence. And there is nothing to do with the previous sentence, your argument.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A1E85"/>
    <w:multiLevelType w:val="hybridMultilevel"/>
    <w:tmpl w:val="19F8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BA"/>
    <w:rsid w:val="00155706"/>
    <w:rsid w:val="004335A2"/>
    <w:rsid w:val="005E0ABA"/>
    <w:rsid w:val="00775541"/>
    <w:rsid w:val="007B2501"/>
    <w:rsid w:val="007D5FCC"/>
    <w:rsid w:val="008327F8"/>
    <w:rsid w:val="00865E13"/>
    <w:rsid w:val="008C2AB0"/>
    <w:rsid w:val="009F1A49"/>
    <w:rsid w:val="00BB5006"/>
    <w:rsid w:val="00C82A79"/>
    <w:rsid w:val="00CD73BA"/>
    <w:rsid w:val="00D91583"/>
    <w:rsid w:val="00DD4940"/>
    <w:rsid w:val="00EC6C8C"/>
    <w:rsid w:val="00FD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5006"/>
    <w:rPr>
      <w:sz w:val="16"/>
      <w:szCs w:val="16"/>
    </w:rPr>
  </w:style>
  <w:style w:type="paragraph" w:styleId="CommentText">
    <w:name w:val="annotation text"/>
    <w:basedOn w:val="Normal"/>
    <w:link w:val="CommentTextChar"/>
    <w:uiPriority w:val="99"/>
    <w:semiHidden/>
    <w:unhideWhenUsed/>
    <w:rsid w:val="00BB5006"/>
    <w:rPr>
      <w:sz w:val="20"/>
      <w:szCs w:val="20"/>
    </w:rPr>
  </w:style>
  <w:style w:type="character" w:customStyle="1" w:styleId="CommentTextChar">
    <w:name w:val="Comment Text Char"/>
    <w:basedOn w:val="DefaultParagraphFont"/>
    <w:link w:val="CommentText"/>
    <w:uiPriority w:val="99"/>
    <w:semiHidden/>
    <w:rsid w:val="00BB5006"/>
    <w:rPr>
      <w:sz w:val="20"/>
      <w:szCs w:val="20"/>
    </w:rPr>
  </w:style>
  <w:style w:type="paragraph" w:styleId="CommentSubject">
    <w:name w:val="annotation subject"/>
    <w:basedOn w:val="CommentText"/>
    <w:next w:val="CommentText"/>
    <w:link w:val="CommentSubjectChar"/>
    <w:uiPriority w:val="99"/>
    <w:semiHidden/>
    <w:unhideWhenUsed/>
    <w:rsid w:val="00BB5006"/>
    <w:rPr>
      <w:b/>
      <w:bCs/>
    </w:rPr>
  </w:style>
  <w:style w:type="character" w:customStyle="1" w:styleId="CommentSubjectChar">
    <w:name w:val="Comment Subject Char"/>
    <w:basedOn w:val="CommentTextChar"/>
    <w:link w:val="CommentSubject"/>
    <w:uiPriority w:val="99"/>
    <w:semiHidden/>
    <w:rsid w:val="00BB5006"/>
    <w:rPr>
      <w:b/>
      <w:bCs/>
      <w:sz w:val="20"/>
      <w:szCs w:val="20"/>
    </w:rPr>
  </w:style>
  <w:style w:type="paragraph" w:styleId="BalloonText">
    <w:name w:val="Balloon Text"/>
    <w:basedOn w:val="Normal"/>
    <w:link w:val="BalloonTextChar"/>
    <w:uiPriority w:val="99"/>
    <w:semiHidden/>
    <w:unhideWhenUsed/>
    <w:rsid w:val="00BB5006"/>
    <w:rPr>
      <w:rFonts w:ascii="Tahoma" w:hAnsi="Tahoma" w:cs="Tahoma"/>
      <w:sz w:val="16"/>
      <w:szCs w:val="16"/>
    </w:rPr>
  </w:style>
  <w:style w:type="character" w:customStyle="1" w:styleId="BalloonTextChar">
    <w:name w:val="Balloon Text Char"/>
    <w:basedOn w:val="DefaultParagraphFont"/>
    <w:link w:val="BalloonText"/>
    <w:uiPriority w:val="99"/>
    <w:semiHidden/>
    <w:rsid w:val="00BB5006"/>
    <w:rPr>
      <w:rFonts w:ascii="Tahoma" w:hAnsi="Tahoma" w:cs="Tahoma"/>
      <w:sz w:val="16"/>
      <w:szCs w:val="16"/>
    </w:rPr>
  </w:style>
  <w:style w:type="paragraph" w:styleId="ListParagraph">
    <w:name w:val="List Paragraph"/>
    <w:basedOn w:val="Normal"/>
    <w:uiPriority w:val="34"/>
    <w:qFormat/>
    <w:rsid w:val="00EC6C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5006"/>
    <w:rPr>
      <w:sz w:val="16"/>
      <w:szCs w:val="16"/>
    </w:rPr>
  </w:style>
  <w:style w:type="paragraph" w:styleId="CommentText">
    <w:name w:val="annotation text"/>
    <w:basedOn w:val="Normal"/>
    <w:link w:val="CommentTextChar"/>
    <w:uiPriority w:val="99"/>
    <w:semiHidden/>
    <w:unhideWhenUsed/>
    <w:rsid w:val="00BB5006"/>
    <w:rPr>
      <w:sz w:val="20"/>
      <w:szCs w:val="20"/>
    </w:rPr>
  </w:style>
  <w:style w:type="character" w:customStyle="1" w:styleId="CommentTextChar">
    <w:name w:val="Comment Text Char"/>
    <w:basedOn w:val="DefaultParagraphFont"/>
    <w:link w:val="CommentText"/>
    <w:uiPriority w:val="99"/>
    <w:semiHidden/>
    <w:rsid w:val="00BB5006"/>
    <w:rPr>
      <w:sz w:val="20"/>
      <w:szCs w:val="20"/>
    </w:rPr>
  </w:style>
  <w:style w:type="paragraph" w:styleId="CommentSubject">
    <w:name w:val="annotation subject"/>
    <w:basedOn w:val="CommentText"/>
    <w:next w:val="CommentText"/>
    <w:link w:val="CommentSubjectChar"/>
    <w:uiPriority w:val="99"/>
    <w:semiHidden/>
    <w:unhideWhenUsed/>
    <w:rsid w:val="00BB5006"/>
    <w:rPr>
      <w:b/>
      <w:bCs/>
    </w:rPr>
  </w:style>
  <w:style w:type="character" w:customStyle="1" w:styleId="CommentSubjectChar">
    <w:name w:val="Comment Subject Char"/>
    <w:basedOn w:val="CommentTextChar"/>
    <w:link w:val="CommentSubject"/>
    <w:uiPriority w:val="99"/>
    <w:semiHidden/>
    <w:rsid w:val="00BB5006"/>
    <w:rPr>
      <w:b/>
      <w:bCs/>
      <w:sz w:val="20"/>
      <w:szCs w:val="20"/>
    </w:rPr>
  </w:style>
  <w:style w:type="paragraph" w:styleId="BalloonText">
    <w:name w:val="Balloon Text"/>
    <w:basedOn w:val="Normal"/>
    <w:link w:val="BalloonTextChar"/>
    <w:uiPriority w:val="99"/>
    <w:semiHidden/>
    <w:unhideWhenUsed/>
    <w:rsid w:val="00BB5006"/>
    <w:rPr>
      <w:rFonts w:ascii="Tahoma" w:hAnsi="Tahoma" w:cs="Tahoma"/>
      <w:sz w:val="16"/>
      <w:szCs w:val="16"/>
    </w:rPr>
  </w:style>
  <w:style w:type="character" w:customStyle="1" w:styleId="BalloonTextChar">
    <w:name w:val="Balloon Text Char"/>
    <w:basedOn w:val="DefaultParagraphFont"/>
    <w:link w:val="BalloonText"/>
    <w:uiPriority w:val="99"/>
    <w:semiHidden/>
    <w:rsid w:val="00BB5006"/>
    <w:rPr>
      <w:rFonts w:ascii="Tahoma" w:hAnsi="Tahoma" w:cs="Tahoma"/>
      <w:sz w:val="16"/>
      <w:szCs w:val="16"/>
    </w:rPr>
  </w:style>
  <w:style w:type="paragraph" w:styleId="ListParagraph">
    <w:name w:val="List Paragraph"/>
    <w:basedOn w:val="Normal"/>
    <w:uiPriority w:val="34"/>
    <w:qFormat/>
    <w:rsid w:val="00EC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Dong</cp:lastModifiedBy>
  <cp:revision>5</cp:revision>
  <dcterms:created xsi:type="dcterms:W3CDTF">2017-02-27T22:08:00Z</dcterms:created>
  <dcterms:modified xsi:type="dcterms:W3CDTF">2017-02-27T23:21:00Z</dcterms:modified>
</cp:coreProperties>
</file>