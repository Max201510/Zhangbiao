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1CE" w:rsidRPr="00777BD7" w:rsidRDefault="0051250D">
      <w:pPr>
        <w:rPr>
          <w:sz w:val="24"/>
          <w:szCs w:val="24"/>
        </w:rPr>
      </w:pPr>
      <w:r w:rsidRPr="00777BD7">
        <w:rPr>
          <w:sz w:val="24"/>
          <w:szCs w:val="24"/>
        </w:rPr>
        <w:t>N</w:t>
      </w:r>
      <w:r w:rsidRPr="00777BD7">
        <w:rPr>
          <w:rFonts w:hint="eastAsia"/>
          <w:sz w:val="24"/>
          <w:szCs w:val="24"/>
        </w:rPr>
        <w:t xml:space="preserve">uclear energy is better than other resources in meeting ever-increasing needs of the globe. </w:t>
      </w:r>
      <w:r w:rsidRPr="00777BD7">
        <w:rPr>
          <w:sz w:val="24"/>
          <w:szCs w:val="24"/>
        </w:rPr>
        <w:t>T</w:t>
      </w:r>
      <w:r w:rsidRPr="00777BD7">
        <w:rPr>
          <w:rFonts w:hint="eastAsia"/>
          <w:sz w:val="24"/>
          <w:szCs w:val="24"/>
        </w:rPr>
        <w:t xml:space="preserve">o </w:t>
      </w:r>
      <w:r w:rsidRPr="00777BD7">
        <w:rPr>
          <w:sz w:val="24"/>
          <w:szCs w:val="24"/>
        </w:rPr>
        <w:t>what</w:t>
      </w:r>
      <w:r w:rsidRPr="00777BD7">
        <w:rPr>
          <w:rFonts w:hint="eastAsia"/>
          <w:sz w:val="24"/>
          <w:szCs w:val="24"/>
        </w:rPr>
        <w:t xml:space="preserve"> extent do you agree or disagree.</w:t>
      </w:r>
    </w:p>
    <w:p w:rsidR="0051250D" w:rsidRPr="00777BD7" w:rsidRDefault="0051250D">
      <w:pPr>
        <w:rPr>
          <w:sz w:val="24"/>
          <w:szCs w:val="24"/>
        </w:rPr>
      </w:pPr>
    </w:p>
    <w:p w:rsidR="0051250D" w:rsidRPr="00777BD7" w:rsidRDefault="00B962F0">
      <w:pPr>
        <w:rPr>
          <w:sz w:val="24"/>
          <w:szCs w:val="24"/>
        </w:rPr>
      </w:pPr>
      <w:ins w:id="0" w:author="Dong" w:date="2017-02-28T10:23:00Z">
        <w:r>
          <w:rPr>
            <w:rFonts w:hint="eastAsia"/>
            <w:sz w:val="24"/>
            <w:szCs w:val="24"/>
          </w:rPr>
          <w:t>U</w:t>
        </w:r>
        <w:r w:rsidRPr="00777BD7">
          <w:rPr>
            <w:rFonts w:hint="eastAsia"/>
            <w:sz w:val="24"/>
            <w:szCs w:val="24"/>
          </w:rPr>
          <w:t>nder the pressure of resources and population</w:t>
        </w:r>
        <w:r>
          <w:rPr>
            <w:rFonts w:hint="eastAsia"/>
            <w:sz w:val="24"/>
            <w:szCs w:val="24"/>
          </w:rPr>
          <w:t xml:space="preserve">, </w:t>
        </w:r>
      </w:ins>
      <w:del w:id="1" w:author="Dong" w:date="2017-02-28T10:23:00Z">
        <w:r w:rsidR="0051250D" w:rsidRPr="00777BD7" w:rsidDel="00B962F0">
          <w:rPr>
            <w:sz w:val="24"/>
            <w:szCs w:val="24"/>
          </w:rPr>
          <w:delText>N</w:delText>
        </w:r>
      </w:del>
      <w:ins w:id="2" w:author="Dong" w:date="2017-02-28T10:23:00Z">
        <w:r>
          <w:rPr>
            <w:rFonts w:hint="eastAsia"/>
            <w:sz w:val="24"/>
            <w:szCs w:val="24"/>
          </w:rPr>
          <w:t>n</w:t>
        </w:r>
      </w:ins>
      <w:r w:rsidR="0051250D" w:rsidRPr="00777BD7">
        <w:rPr>
          <w:rFonts w:hint="eastAsia"/>
          <w:sz w:val="24"/>
          <w:szCs w:val="24"/>
        </w:rPr>
        <w:t xml:space="preserve">uclear energy is </w:t>
      </w:r>
      <w:r w:rsidR="0051250D" w:rsidRPr="00777BD7">
        <w:rPr>
          <w:sz w:val="24"/>
          <w:szCs w:val="24"/>
        </w:rPr>
        <w:t>recognize</w:t>
      </w:r>
      <w:r w:rsidR="0051250D" w:rsidRPr="00777BD7">
        <w:rPr>
          <w:rFonts w:hint="eastAsia"/>
          <w:sz w:val="24"/>
          <w:szCs w:val="24"/>
        </w:rPr>
        <w:t xml:space="preserve">d as a potential energy </w:t>
      </w:r>
      <w:del w:id="3" w:author="Dong" w:date="2017-02-28T10:24:00Z">
        <w:r w:rsidR="0051250D" w:rsidRPr="00777BD7" w:rsidDel="00B962F0">
          <w:rPr>
            <w:rFonts w:hint="eastAsia"/>
            <w:sz w:val="24"/>
            <w:szCs w:val="24"/>
          </w:rPr>
          <w:delText xml:space="preserve">which </w:delText>
        </w:r>
      </w:del>
      <w:del w:id="4" w:author="Dong" w:date="2017-02-28T10:22:00Z">
        <w:r w:rsidR="0051250D" w:rsidRPr="00777BD7" w:rsidDel="00B962F0">
          <w:rPr>
            <w:rFonts w:hint="eastAsia"/>
            <w:sz w:val="24"/>
            <w:szCs w:val="24"/>
          </w:rPr>
          <w:delText>can meet</w:delText>
        </w:r>
      </w:del>
      <w:ins w:id="5" w:author="Dong" w:date="2017-02-28T10:24:00Z">
        <w:r>
          <w:rPr>
            <w:rFonts w:hint="eastAsia"/>
            <w:sz w:val="24"/>
            <w:szCs w:val="24"/>
          </w:rPr>
          <w:t>to meet</w:t>
        </w:r>
      </w:ins>
      <w:r w:rsidR="0051250D" w:rsidRPr="00777BD7">
        <w:rPr>
          <w:rFonts w:hint="eastAsia"/>
          <w:sz w:val="24"/>
          <w:szCs w:val="24"/>
        </w:rPr>
        <w:t xml:space="preserve"> the needs of </w:t>
      </w:r>
      <w:ins w:id="6" w:author="Dong" w:date="2017-02-28T10:24:00Z">
        <w:r>
          <w:rPr>
            <w:rFonts w:hint="eastAsia"/>
            <w:sz w:val="24"/>
            <w:szCs w:val="24"/>
          </w:rPr>
          <w:t xml:space="preserve">the </w:t>
        </w:r>
      </w:ins>
      <w:r w:rsidR="0051250D" w:rsidRPr="00777BD7">
        <w:rPr>
          <w:rFonts w:hint="eastAsia"/>
          <w:sz w:val="24"/>
          <w:szCs w:val="24"/>
        </w:rPr>
        <w:t>globe</w:t>
      </w:r>
      <w:del w:id="7" w:author="Dong" w:date="2017-02-28T10:23:00Z">
        <w:r w:rsidR="0051250D" w:rsidRPr="00777BD7" w:rsidDel="00B962F0">
          <w:rPr>
            <w:rFonts w:hint="eastAsia"/>
            <w:sz w:val="24"/>
            <w:szCs w:val="24"/>
          </w:rPr>
          <w:delText xml:space="preserve"> under the pressure of resources and population</w:delText>
        </w:r>
      </w:del>
      <w:r w:rsidR="0051250D" w:rsidRPr="00777BD7">
        <w:rPr>
          <w:rFonts w:hint="eastAsia"/>
          <w:sz w:val="24"/>
          <w:szCs w:val="24"/>
        </w:rPr>
        <w:t xml:space="preserve">. Although nuclear energy is clean and powerful, some people assume that it </w:t>
      </w:r>
      <w:del w:id="8" w:author="Dong" w:date="2017-02-28T10:26:00Z">
        <w:r w:rsidR="0051250D" w:rsidRPr="00777BD7" w:rsidDel="00C51B67">
          <w:rPr>
            <w:rFonts w:hint="eastAsia"/>
            <w:sz w:val="24"/>
            <w:szCs w:val="24"/>
          </w:rPr>
          <w:delText>can also bring</w:delText>
        </w:r>
      </w:del>
      <w:ins w:id="9" w:author="Dong" w:date="2017-02-28T10:26:00Z">
        <w:r w:rsidR="00C51B67">
          <w:rPr>
            <w:rFonts w:hint="eastAsia"/>
            <w:sz w:val="24"/>
            <w:szCs w:val="24"/>
          </w:rPr>
          <w:t>brings</w:t>
        </w:r>
      </w:ins>
      <w:r w:rsidR="0051250D" w:rsidRPr="00777BD7">
        <w:rPr>
          <w:rFonts w:hint="eastAsia"/>
          <w:sz w:val="24"/>
          <w:szCs w:val="24"/>
        </w:rPr>
        <w:t xml:space="preserve"> </w:t>
      </w:r>
      <w:ins w:id="10" w:author="Dong" w:date="2017-02-28T10:27:00Z">
        <w:r w:rsidR="00C51B67">
          <w:rPr>
            <w:rFonts w:hint="eastAsia"/>
            <w:sz w:val="24"/>
            <w:szCs w:val="24"/>
          </w:rPr>
          <w:t xml:space="preserve">new </w:t>
        </w:r>
      </w:ins>
      <w:r w:rsidR="0051250D" w:rsidRPr="00777BD7">
        <w:rPr>
          <w:rFonts w:hint="eastAsia"/>
          <w:sz w:val="24"/>
          <w:szCs w:val="24"/>
        </w:rPr>
        <w:t xml:space="preserve">disasters </w:t>
      </w:r>
      <w:del w:id="11" w:author="Dong" w:date="2017-02-28T10:27:00Z">
        <w:r w:rsidR="0051250D" w:rsidRPr="00777BD7" w:rsidDel="00C51B67">
          <w:rPr>
            <w:rFonts w:hint="eastAsia"/>
            <w:sz w:val="24"/>
            <w:szCs w:val="24"/>
          </w:rPr>
          <w:delText>which had happened more than once in the past few decades.</w:delText>
        </w:r>
      </w:del>
      <w:r w:rsidR="0051250D" w:rsidRPr="00777BD7">
        <w:rPr>
          <w:rFonts w:hint="eastAsia"/>
          <w:sz w:val="24"/>
          <w:szCs w:val="24"/>
        </w:rPr>
        <w:t xml:space="preserve"> </w:t>
      </w:r>
      <w:proofErr w:type="gramStart"/>
      <w:r w:rsidR="0051250D" w:rsidRPr="00777BD7">
        <w:rPr>
          <w:sz w:val="24"/>
          <w:szCs w:val="24"/>
        </w:rPr>
        <w:t>F</w:t>
      </w:r>
      <w:r w:rsidR="0051250D" w:rsidRPr="00777BD7">
        <w:rPr>
          <w:rFonts w:hint="eastAsia"/>
          <w:sz w:val="24"/>
          <w:szCs w:val="24"/>
        </w:rPr>
        <w:t>rom</w:t>
      </w:r>
      <w:proofErr w:type="gramEnd"/>
      <w:r w:rsidR="0051250D" w:rsidRPr="00777BD7">
        <w:rPr>
          <w:rFonts w:hint="eastAsia"/>
          <w:sz w:val="24"/>
          <w:szCs w:val="24"/>
        </w:rPr>
        <w:t xml:space="preserve"> my own perspective, nuclear energy is the most worthy energy to develop than other resources.</w:t>
      </w:r>
    </w:p>
    <w:p w:rsidR="0051250D" w:rsidRPr="00777BD7" w:rsidRDefault="0051250D">
      <w:pPr>
        <w:rPr>
          <w:sz w:val="24"/>
          <w:szCs w:val="24"/>
        </w:rPr>
      </w:pPr>
    </w:p>
    <w:p w:rsidR="0051250D" w:rsidRPr="00777BD7" w:rsidRDefault="0051250D">
      <w:pPr>
        <w:rPr>
          <w:sz w:val="24"/>
          <w:szCs w:val="24"/>
        </w:rPr>
      </w:pPr>
      <w:r w:rsidRPr="00777BD7">
        <w:rPr>
          <w:sz w:val="24"/>
          <w:szCs w:val="24"/>
        </w:rPr>
        <w:t>N</w:t>
      </w:r>
      <w:r w:rsidRPr="00777BD7">
        <w:rPr>
          <w:rFonts w:hint="eastAsia"/>
          <w:sz w:val="24"/>
          <w:szCs w:val="24"/>
        </w:rPr>
        <w:t xml:space="preserve">uclear power is one of the main energy resources in the world. </w:t>
      </w:r>
      <w:r w:rsidRPr="00777BD7">
        <w:rPr>
          <w:sz w:val="24"/>
          <w:szCs w:val="24"/>
        </w:rPr>
        <w:t>I</w:t>
      </w:r>
      <w:r w:rsidRPr="00777BD7">
        <w:rPr>
          <w:rFonts w:hint="eastAsia"/>
          <w:sz w:val="24"/>
          <w:szCs w:val="24"/>
        </w:rPr>
        <w:t>n France, for instance, nuclear power provides more than a quarter of the whole country</w:t>
      </w:r>
      <w:r w:rsidRPr="00777BD7">
        <w:rPr>
          <w:sz w:val="24"/>
          <w:szCs w:val="24"/>
        </w:rPr>
        <w:t>’</w:t>
      </w:r>
      <w:r w:rsidRPr="00777BD7">
        <w:rPr>
          <w:rFonts w:hint="eastAsia"/>
          <w:sz w:val="24"/>
          <w:szCs w:val="24"/>
        </w:rPr>
        <w:t xml:space="preserve">s energy consumption. </w:t>
      </w:r>
      <w:r w:rsidRPr="00777BD7">
        <w:rPr>
          <w:sz w:val="24"/>
          <w:szCs w:val="24"/>
        </w:rPr>
        <w:t>W</w:t>
      </w:r>
      <w:r w:rsidRPr="00777BD7">
        <w:rPr>
          <w:rFonts w:hint="eastAsia"/>
          <w:sz w:val="24"/>
          <w:szCs w:val="24"/>
        </w:rPr>
        <w:t>hat</w:t>
      </w:r>
      <w:r w:rsidRPr="00777BD7">
        <w:rPr>
          <w:sz w:val="24"/>
          <w:szCs w:val="24"/>
        </w:rPr>
        <w:t>’</w:t>
      </w:r>
      <w:r w:rsidRPr="00777BD7">
        <w:rPr>
          <w:rFonts w:hint="eastAsia"/>
          <w:sz w:val="24"/>
          <w:szCs w:val="24"/>
        </w:rPr>
        <w:t xml:space="preserve">s more, nuclear power is environmental friendly and almost </w:t>
      </w:r>
      <w:del w:id="12" w:author="Dong" w:date="2017-02-28T10:28:00Z">
        <w:r w:rsidRPr="00777BD7" w:rsidDel="00C51B67">
          <w:rPr>
            <w:rFonts w:hint="eastAsia"/>
            <w:sz w:val="24"/>
            <w:szCs w:val="24"/>
          </w:rPr>
          <w:delText>won</w:delText>
        </w:r>
        <w:r w:rsidRPr="00777BD7" w:rsidDel="00C51B67">
          <w:rPr>
            <w:sz w:val="24"/>
            <w:szCs w:val="24"/>
          </w:rPr>
          <w:delText>’</w:delText>
        </w:r>
        <w:r w:rsidRPr="00777BD7" w:rsidDel="00C51B67">
          <w:rPr>
            <w:rFonts w:hint="eastAsia"/>
            <w:sz w:val="24"/>
            <w:szCs w:val="24"/>
          </w:rPr>
          <w:delText xml:space="preserve">t </w:delText>
        </w:r>
      </w:del>
      <w:ins w:id="13" w:author="Dong" w:date="2017-02-28T10:28:00Z">
        <w:r w:rsidR="00C51B67">
          <w:rPr>
            <w:rFonts w:hint="eastAsia"/>
            <w:sz w:val="24"/>
            <w:szCs w:val="24"/>
          </w:rPr>
          <w:t>does not</w:t>
        </w:r>
        <w:r w:rsidR="00C51B67" w:rsidRPr="00777BD7">
          <w:rPr>
            <w:rFonts w:hint="eastAsia"/>
            <w:sz w:val="24"/>
            <w:szCs w:val="24"/>
          </w:rPr>
          <w:t xml:space="preserve"> </w:t>
        </w:r>
      </w:ins>
      <w:r w:rsidRPr="00777BD7">
        <w:rPr>
          <w:rFonts w:hint="eastAsia"/>
          <w:sz w:val="24"/>
          <w:szCs w:val="24"/>
        </w:rPr>
        <w:t xml:space="preserve">produce any waste air or water. </w:t>
      </w:r>
      <w:r w:rsidRPr="00777BD7">
        <w:rPr>
          <w:sz w:val="24"/>
          <w:szCs w:val="24"/>
        </w:rPr>
        <w:t>I</w:t>
      </w:r>
      <w:r w:rsidRPr="00777BD7">
        <w:rPr>
          <w:rFonts w:hint="eastAsia"/>
          <w:sz w:val="24"/>
          <w:szCs w:val="24"/>
        </w:rPr>
        <w:t xml:space="preserve">n contrast, both using </w:t>
      </w:r>
      <w:del w:id="14" w:author="Dong" w:date="2017-02-28T10:28:00Z">
        <w:r w:rsidRPr="00777BD7" w:rsidDel="00C51B67">
          <w:rPr>
            <w:rFonts w:hint="eastAsia"/>
            <w:sz w:val="24"/>
            <w:szCs w:val="24"/>
          </w:rPr>
          <w:delText xml:space="preserve">of </w:delText>
        </w:r>
      </w:del>
      <w:r w:rsidRPr="00777BD7">
        <w:rPr>
          <w:rFonts w:hint="eastAsia"/>
          <w:sz w:val="24"/>
          <w:szCs w:val="24"/>
        </w:rPr>
        <w:t xml:space="preserve">coal and petrol emit </w:t>
      </w:r>
      <w:r w:rsidR="00860F07" w:rsidRPr="00777BD7">
        <w:rPr>
          <w:rFonts w:hint="eastAsia"/>
          <w:sz w:val="24"/>
          <w:szCs w:val="24"/>
        </w:rPr>
        <w:t xml:space="preserve">million tons of carbon dioxide and </w:t>
      </w:r>
      <w:proofErr w:type="spellStart"/>
      <w:r w:rsidR="00860F07" w:rsidRPr="00777BD7">
        <w:rPr>
          <w:rFonts w:hint="eastAsia"/>
          <w:sz w:val="24"/>
          <w:szCs w:val="24"/>
        </w:rPr>
        <w:t>oxynitride</w:t>
      </w:r>
      <w:proofErr w:type="spellEnd"/>
      <w:r w:rsidR="00860F07" w:rsidRPr="00777BD7">
        <w:rPr>
          <w:rFonts w:hint="eastAsia"/>
          <w:sz w:val="24"/>
          <w:szCs w:val="24"/>
        </w:rPr>
        <w:t xml:space="preserve"> to the air per year, </w:t>
      </w:r>
      <w:del w:id="15" w:author="Dong" w:date="2017-02-28T10:29:00Z">
        <w:r w:rsidR="00860F07" w:rsidRPr="00777BD7" w:rsidDel="00C51B67">
          <w:rPr>
            <w:rFonts w:hint="eastAsia"/>
            <w:sz w:val="24"/>
            <w:szCs w:val="24"/>
          </w:rPr>
          <w:delText>which can cause</w:delText>
        </w:r>
      </w:del>
      <w:ins w:id="16" w:author="Dong" w:date="2017-02-28T10:29:00Z">
        <w:r w:rsidR="00C51B67">
          <w:rPr>
            <w:rFonts w:hint="eastAsia"/>
            <w:sz w:val="24"/>
            <w:szCs w:val="24"/>
          </w:rPr>
          <w:t>causing</w:t>
        </w:r>
      </w:ins>
      <w:r w:rsidR="00860F07" w:rsidRPr="00777BD7">
        <w:rPr>
          <w:rFonts w:hint="eastAsia"/>
          <w:sz w:val="24"/>
          <w:szCs w:val="24"/>
        </w:rPr>
        <w:t xml:space="preserve"> greenhouse effect and climate warming </w:t>
      </w:r>
      <w:r w:rsidR="00E267C7" w:rsidRPr="00777BD7">
        <w:rPr>
          <w:rFonts w:hint="eastAsia"/>
          <w:sz w:val="24"/>
          <w:szCs w:val="24"/>
        </w:rPr>
        <w:t>on</w:t>
      </w:r>
      <w:r w:rsidR="00860F07" w:rsidRPr="00777BD7">
        <w:rPr>
          <w:rFonts w:hint="eastAsia"/>
          <w:sz w:val="24"/>
          <w:szCs w:val="24"/>
        </w:rPr>
        <w:t xml:space="preserve"> the earth. </w:t>
      </w:r>
    </w:p>
    <w:p w:rsidR="00860F07" w:rsidRPr="00777BD7" w:rsidRDefault="00860F07">
      <w:pPr>
        <w:rPr>
          <w:sz w:val="24"/>
          <w:szCs w:val="24"/>
        </w:rPr>
      </w:pPr>
    </w:p>
    <w:p w:rsidR="00860F07" w:rsidRPr="00777BD7" w:rsidRDefault="00860F07">
      <w:pPr>
        <w:rPr>
          <w:sz w:val="24"/>
          <w:szCs w:val="24"/>
        </w:rPr>
      </w:pPr>
      <w:commentRangeStart w:id="17"/>
      <w:r w:rsidRPr="00777BD7">
        <w:rPr>
          <w:sz w:val="24"/>
          <w:szCs w:val="24"/>
        </w:rPr>
        <w:t>S</w:t>
      </w:r>
      <w:r w:rsidRPr="00777BD7">
        <w:rPr>
          <w:rFonts w:hint="eastAsia"/>
          <w:sz w:val="24"/>
          <w:szCs w:val="24"/>
        </w:rPr>
        <w:t>ome citizens concern about the safety of nuclear energy</w:t>
      </w:r>
      <w:del w:id="18" w:author="Dong" w:date="2017-02-28T10:30:00Z">
        <w:r w:rsidRPr="00777BD7" w:rsidDel="00C51B67">
          <w:rPr>
            <w:rFonts w:hint="eastAsia"/>
            <w:sz w:val="24"/>
            <w:szCs w:val="24"/>
          </w:rPr>
          <w:delText>, the reason is</w:delText>
        </w:r>
      </w:del>
      <w:ins w:id="19" w:author="Dong" w:date="2017-02-28T10:30:00Z">
        <w:r w:rsidR="00C51B67">
          <w:rPr>
            <w:rFonts w:hint="eastAsia"/>
            <w:sz w:val="24"/>
            <w:szCs w:val="24"/>
          </w:rPr>
          <w:t xml:space="preserve"> for the reason</w:t>
        </w:r>
      </w:ins>
      <w:r w:rsidRPr="00777BD7">
        <w:rPr>
          <w:rFonts w:hint="eastAsia"/>
          <w:sz w:val="24"/>
          <w:szCs w:val="24"/>
        </w:rPr>
        <w:t xml:space="preserve"> that both Russia and Japan had happened nuclear incidents, leading to thousands of human death </w:t>
      </w:r>
      <w:commentRangeStart w:id="20"/>
      <w:r w:rsidRPr="00777BD7">
        <w:rPr>
          <w:rFonts w:hint="eastAsia"/>
          <w:sz w:val="24"/>
          <w:szCs w:val="24"/>
        </w:rPr>
        <w:t>and</w:t>
      </w:r>
      <w:commentRangeEnd w:id="20"/>
      <w:r w:rsidR="00C51B67">
        <w:rPr>
          <w:rStyle w:val="CommentReference"/>
        </w:rPr>
        <w:commentReference w:id="20"/>
      </w:r>
      <w:r w:rsidRPr="00777BD7">
        <w:rPr>
          <w:rFonts w:hint="eastAsia"/>
          <w:sz w:val="24"/>
          <w:szCs w:val="24"/>
        </w:rPr>
        <w:t xml:space="preserve"> even some </w:t>
      </w:r>
      <w:del w:id="21" w:author="Dong" w:date="2017-02-28T10:31:00Z">
        <w:r w:rsidRPr="00777BD7" w:rsidDel="00C51B67">
          <w:rPr>
            <w:rFonts w:hint="eastAsia"/>
            <w:sz w:val="24"/>
            <w:szCs w:val="24"/>
          </w:rPr>
          <w:delText xml:space="preserve">strange </w:delText>
        </w:r>
      </w:del>
      <w:r w:rsidRPr="00777BD7">
        <w:rPr>
          <w:rFonts w:hint="eastAsia"/>
          <w:sz w:val="24"/>
          <w:szCs w:val="24"/>
        </w:rPr>
        <w:t>new species</w:t>
      </w:r>
      <w:ins w:id="22" w:author="Dong" w:date="2017-02-28T10:31:00Z">
        <w:r w:rsidR="00C51B67">
          <w:rPr>
            <w:rFonts w:hint="eastAsia"/>
            <w:sz w:val="24"/>
            <w:szCs w:val="24"/>
          </w:rPr>
          <w:t xml:space="preserve"> distinction</w:t>
        </w:r>
      </w:ins>
      <w:r w:rsidRPr="00777BD7">
        <w:rPr>
          <w:rFonts w:hint="eastAsia"/>
          <w:sz w:val="24"/>
          <w:szCs w:val="24"/>
        </w:rPr>
        <w:t xml:space="preserve">. </w:t>
      </w:r>
      <w:commentRangeEnd w:id="17"/>
      <w:r w:rsidR="00C51B67">
        <w:rPr>
          <w:rStyle w:val="CommentReference"/>
        </w:rPr>
        <w:commentReference w:id="17"/>
      </w:r>
      <w:r w:rsidRPr="00777BD7">
        <w:rPr>
          <w:sz w:val="24"/>
          <w:szCs w:val="24"/>
        </w:rPr>
        <w:t>H</w:t>
      </w:r>
      <w:r w:rsidRPr="00777BD7">
        <w:rPr>
          <w:rFonts w:hint="eastAsia"/>
          <w:sz w:val="24"/>
          <w:szCs w:val="24"/>
        </w:rPr>
        <w:t xml:space="preserve">owever, the nuclear technology has improved a lot in recent years, and it becomes much safer than before. </w:t>
      </w:r>
      <w:r w:rsidRPr="00777BD7">
        <w:rPr>
          <w:sz w:val="24"/>
          <w:szCs w:val="24"/>
        </w:rPr>
        <w:t>N</w:t>
      </w:r>
      <w:r w:rsidRPr="00777BD7">
        <w:rPr>
          <w:rFonts w:hint="eastAsia"/>
          <w:sz w:val="24"/>
          <w:szCs w:val="24"/>
        </w:rPr>
        <w:t xml:space="preserve">owadays, it is almost impossible to cause such disasters. </w:t>
      </w:r>
      <w:r w:rsidR="004A4D18" w:rsidRPr="00777BD7">
        <w:rPr>
          <w:rFonts w:hint="eastAsia"/>
          <w:sz w:val="24"/>
          <w:szCs w:val="24"/>
        </w:rPr>
        <w:t>Besides</w:t>
      </w:r>
      <w:r w:rsidRPr="00777BD7">
        <w:rPr>
          <w:rFonts w:hint="eastAsia"/>
          <w:sz w:val="24"/>
          <w:szCs w:val="24"/>
        </w:rPr>
        <w:t xml:space="preserve">, the government </w:t>
      </w:r>
      <w:r w:rsidRPr="00777BD7">
        <w:rPr>
          <w:sz w:val="24"/>
          <w:szCs w:val="24"/>
        </w:rPr>
        <w:t>emphasizes</w:t>
      </w:r>
      <w:r w:rsidRPr="00777BD7">
        <w:rPr>
          <w:rFonts w:hint="eastAsia"/>
          <w:sz w:val="24"/>
          <w:szCs w:val="24"/>
        </w:rPr>
        <w:t xml:space="preserve"> the importance of </w:t>
      </w:r>
      <w:del w:id="23" w:author="Dong" w:date="2017-02-28T10:37:00Z">
        <w:r w:rsidRPr="00777BD7" w:rsidDel="006E6E60">
          <w:rPr>
            <w:rFonts w:hint="eastAsia"/>
            <w:sz w:val="24"/>
            <w:szCs w:val="24"/>
          </w:rPr>
          <w:delText>choosing place</w:delText>
        </w:r>
      </w:del>
      <w:ins w:id="24" w:author="Dong" w:date="2017-02-28T10:37:00Z">
        <w:r w:rsidR="006E6E60">
          <w:rPr>
            <w:rFonts w:hint="eastAsia"/>
            <w:sz w:val="24"/>
            <w:szCs w:val="24"/>
          </w:rPr>
          <w:t>venue choice</w:t>
        </w:r>
      </w:ins>
      <w:r w:rsidRPr="00777BD7">
        <w:rPr>
          <w:rFonts w:hint="eastAsia"/>
          <w:sz w:val="24"/>
          <w:szCs w:val="24"/>
        </w:rPr>
        <w:t xml:space="preserve"> and </w:t>
      </w:r>
      <w:del w:id="25" w:author="Dong" w:date="2017-02-28T10:37:00Z">
        <w:r w:rsidRPr="00777BD7" w:rsidDel="006E6E60">
          <w:rPr>
            <w:rFonts w:hint="eastAsia"/>
            <w:sz w:val="24"/>
            <w:szCs w:val="24"/>
          </w:rPr>
          <w:delText>building safe construction</w:delText>
        </w:r>
      </w:del>
      <w:ins w:id="26" w:author="Dong" w:date="2017-02-28T10:37:00Z">
        <w:r w:rsidR="006E6E60">
          <w:rPr>
            <w:rFonts w:hint="eastAsia"/>
            <w:sz w:val="24"/>
            <w:szCs w:val="24"/>
          </w:rPr>
          <w:t>operation regulations</w:t>
        </w:r>
      </w:ins>
      <w:r w:rsidRPr="00777BD7">
        <w:rPr>
          <w:rFonts w:hint="eastAsia"/>
          <w:sz w:val="24"/>
          <w:szCs w:val="24"/>
        </w:rPr>
        <w:t xml:space="preserve">. </w:t>
      </w:r>
      <w:r w:rsidRPr="00777BD7">
        <w:rPr>
          <w:sz w:val="24"/>
          <w:szCs w:val="24"/>
        </w:rPr>
        <w:t>B</w:t>
      </w:r>
      <w:r w:rsidRPr="00777BD7">
        <w:rPr>
          <w:rFonts w:hint="eastAsia"/>
          <w:sz w:val="24"/>
          <w:szCs w:val="24"/>
        </w:rPr>
        <w:t>oth of th</w:t>
      </w:r>
      <w:r w:rsidR="004A4D18" w:rsidRPr="00777BD7">
        <w:rPr>
          <w:rFonts w:hint="eastAsia"/>
          <w:sz w:val="24"/>
          <w:szCs w:val="24"/>
        </w:rPr>
        <w:t xml:space="preserve">em </w:t>
      </w:r>
      <w:del w:id="27" w:author="Dong" w:date="2017-02-28T10:33:00Z">
        <w:r w:rsidR="004A4D18" w:rsidRPr="00777BD7" w:rsidDel="00C51B67">
          <w:rPr>
            <w:rFonts w:hint="eastAsia"/>
            <w:sz w:val="24"/>
            <w:szCs w:val="24"/>
          </w:rPr>
          <w:delText>can help</w:delText>
        </w:r>
      </w:del>
      <w:ins w:id="28" w:author="Dong" w:date="2017-02-28T10:33:00Z">
        <w:r w:rsidR="00C51B67">
          <w:rPr>
            <w:rFonts w:hint="eastAsia"/>
            <w:sz w:val="24"/>
            <w:szCs w:val="24"/>
          </w:rPr>
          <w:t>make</w:t>
        </w:r>
      </w:ins>
      <w:r w:rsidRPr="00777BD7">
        <w:rPr>
          <w:rFonts w:hint="eastAsia"/>
          <w:sz w:val="24"/>
          <w:szCs w:val="24"/>
        </w:rPr>
        <w:t xml:space="preserve"> </w:t>
      </w:r>
      <w:r w:rsidR="004A4D18" w:rsidRPr="00777BD7">
        <w:rPr>
          <w:rFonts w:hint="eastAsia"/>
          <w:sz w:val="24"/>
          <w:szCs w:val="24"/>
        </w:rPr>
        <w:t xml:space="preserve">everything </w:t>
      </w:r>
      <w:del w:id="29" w:author="Dong" w:date="2017-02-28T10:32:00Z">
        <w:r w:rsidR="004A4D18" w:rsidRPr="00777BD7" w:rsidDel="00C51B67">
          <w:rPr>
            <w:rFonts w:hint="eastAsia"/>
            <w:sz w:val="24"/>
            <w:szCs w:val="24"/>
          </w:rPr>
          <w:delText xml:space="preserve">is </w:delText>
        </w:r>
      </w:del>
      <w:r w:rsidR="004A4D18" w:rsidRPr="00777BD7">
        <w:rPr>
          <w:rFonts w:hint="eastAsia"/>
          <w:sz w:val="24"/>
          <w:szCs w:val="24"/>
        </w:rPr>
        <w:t>in control</w:t>
      </w:r>
      <w:r w:rsidRPr="00777BD7">
        <w:rPr>
          <w:rFonts w:hint="eastAsia"/>
          <w:sz w:val="24"/>
          <w:szCs w:val="24"/>
        </w:rPr>
        <w:t xml:space="preserve"> </w:t>
      </w:r>
      <w:del w:id="30" w:author="Dong" w:date="2017-02-28T10:33:00Z">
        <w:r w:rsidRPr="00777BD7" w:rsidDel="00C51B67">
          <w:rPr>
            <w:rFonts w:hint="eastAsia"/>
            <w:sz w:val="24"/>
            <w:szCs w:val="24"/>
          </w:rPr>
          <w:delText xml:space="preserve">in case of </w:delText>
        </w:r>
        <w:r w:rsidR="004A4D18" w:rsidRPr="00777BD7" w:rsidDel="00C51B67">
          <w:rPr>
            <w:rFonts w:hint="eastAsia"/>
            <w:sz w:val="24"/>
            <w:szCs w:val="24"/>
          </w:rPr>
          <w:delText>incidents happen</w:delText>
        </w:r>
      </w:del>
      <w:ins w:id="31" w:author="Dong" w:date="2017-02-28T10:33:00Z">
        <w:r w:rsidR="00C51B67">
          <w:rPr>
            <w:rFonts w:hint="eastAsia"/>
            <w:sz w:val="24"/>
            <w:szCs w:val="24"/>
          </w:rPr>
          <w:t>and improve energy generation safety</w:t>
        </w:r>
      </w:ins>
      <w:r w:rsidR="004A4D18" w:rsidRPr="00777BD7">
        <w:rPr>
          <w:rFonts w:hint="eastAsia"/>
          <w:sz w:val="24"/>
          <w:szCs w:val="24"/>
        </w:rPr>
        <w:t>.</w:t>
      </w:r>
    </w:p>
    <w:p w:rsidR="004A4D18" w:rsidRPr="00777BD7" w:rsidRDefault="004A4D18">
      <w:pPr>
        <w:rPr>
          <w:sz w:val="24"/>
          <w:szCs w:val="24"/>
        </w:rPr>
      </w:pPr>
    </w:p>
    <w:p w:rsidR="004A4D18" w:rsidRDefault="004A4D18">
      <w:pPr>
        <w:rPr>
          <w:rFonts w:hint="eastAsia"/>
          <w:sz w:val="24"/>
          <w:szCs w:val="24"/>
        </w:rPr>
      </w:pPr>
      <w:r w:rsidRPr="00777BD7">
        <w:rPr>
          <w:sz w:val="24"/>
          <w:szCs w:val="24"/>
        </w:rPr>
        <w:t>I</w:t>
      </w:r>
      <w:r w:rsidRPr="00777BD7">
        <w:rPr>
          <w:rFonts w:hint="eastAsia"/>
          <w:sz w:val="24"/>
          <w:szCs w:val="24"/>
        </w:rPr>
        <w:t>n summary, nuclear energy is better than others, especially under the pressure of resource consumption and population increasing.</w:t>
      </w:r>
      <w:r w:rsidRPr="00777BD7">
        <w:rPr>
          <w:sz w:val="24"/>
          <w:szCs w:val="24"/>
        </w:rPr>
        <w:t xml:space="preserve"> E</w:t>
      </w:r>
      <w:r w:rsidRPr="00777BD7">
        <w:rPr>
          <w:rFonts w:hint="eastAsia"/>
          <w:sz w:val="24"/>
          <w:szCs w:val="24"/>
        </w:rPr>
        <w:t>ven though, the government mustn</w:t>
      </w:r>
      <w:r w:rsidRPr="00777BD7">
        <w:rPr>
          <w:sz w:val="24"/>
          <w:szCs w:val="24"/>
        </w:rPr>
        <w:t>’</w:t>
      </w:r>
      <w:r w:rsidRPr="00777BD7">
        <w:rPr>
          <w:rFonts w:hint="eastAsia"/>
          <w:sz w:val="24"/>
          <w:szCs w:val="24"/>
        </w:rPr>
        <w:t>t ignore the potential risk of it and reassure nuclear safety to humans and environment.</w:t>
      </w:r>
    </w:p>
    <w:p w:rsidR="00C51B67" w:rsidRDefault="00C51B67">
      <w:pPr>
        <w:pBdr>
          <w:bottom w:val="single" w:sz="6" w:space="1" w:color="auto"/>
        </w:pBdr>
        <w:rPr>
          <w:rFonts w:hint="eastAsia"/>
          <w:sz w:val="24"/>
          <w:szCs w:val="24"/>
        </w:rPr>
      </w:pPr>
    </w:p>
    <w:p w:rsidR="00C51B67" w:rsidRDefault="00C51B6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后退，我要开启装逼模式了。</w:t>
      </w:r>
    </w:p>
    <w:p w:rsidR="00C51B67" w:rsidRDefault="00C51B67">
      <w:pPr>
        <w:pBdr>
          <w:bottom w:val="single" w:sz="6" w:space="1" w:color="auto"/>
        </w:pBd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最后一段什么鬼。。。。。</w:t>
      </w:r>
      <w:r w:rsidR="006E6E60">
        <w:rPr>
          <w:rFonts w:hint="eastAsia"/>
          <w:sz w:val="24"/>
          <w:szCs w:val="24"/>
        </w:rPr>
        <w:t>直接说核能是最好的，尤其是安全措施提高了以后的今天。不明白，你加政府那最后一句想说神马。</w:t>
      </w:r>
    </w:p>
    <w:p w:rsidR="007531CF" w:rsidRDefault="007531CF">
      <w:pPr>
        <w:rPr>
          <w:rFonts w:hint="eastAsia"/>
          <w:sz w:val="24"/>
          <w:szCs w:val="24"/>
        </w:rPr>
      </w:pPr>
    </w:p>
    <w:p w:rsidR="006E6E60" w:rsidRDefault="006E6E6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这一篇的逻辑很清楚，</w:t>
      </w:r>
      <w:r w:rsidR="007531CF">
        <w:rPr>
          <w:rFonts w:hint="eastAsia"/>
          <w:sz w:val="24"/>
          <w:szCs w:val="24"/>
        </w:rPr>
        <w:t>语法错误也不多，</w:t>
      </w:r>
      <w:r>
        <w:rPr>
          <w:rFonts w:hint="eastAsia"/>
          <w:sz w:val="24"/>
          <w:szCs w:val="24"/>
        </w:rPr>
        <w:t>不错。</w:t>
      </w:r>
      <w:r w:rsidRPr="007531CF">
        <w:rPr>
          <w:rFonts w:hint="eastAsia"/>
          <w:b/>
          <w:sz w:val="24"/>
          <w:szCs w:val="24"/>
        </w:rPr>
        <w:t>就是第二段论述核能的有点感觉没有很深入</w:t>
      </w:r>
      <w:r>
        <w:rPr>
          <w:rFonts w:hint="eastAsia"/>
          <w:sz w:val="24"/>
          <w:szCs w:val="24"/>
        </w:rPr>
        <w:t>。两方面说一下：提供的能源多，结果环球能源压力；无污染。你每次想好观点后，只</w:t>
      </w:r>
      <w:r>
        <w:rPr>
          <w:rFonts w:hint="eastAsia"/>
          <w:sz w:val="24"/>
          <w:szCs w:val="24"/>
        </w:rPr>
        <w:t>focus</w:t>
      </w:r>
      <w:r>
        <w:rPr>
          <w:rFonts w:hint="eastAsia"/>
          <w:sz w:val="24"/>
          <w:szCs w:val="24"/>
        </w:rPr>
        <w:t>在每个分支上，然后至少要两三句论述吧，中间穿插举例。你可真会浪费地方，第二段的第一句来了个</w:t>
      </w:r>
      <w:r w:rsidRPr="00777BD7">
        <w:rPr>
          <w:sz w:val="24"/>
          <w:szCs w:val="24"/>
        </w:rPr>
        <w:t>N</w:t>
      </w:r>
      <w:r w:rsidRPr="00777BD7">
        <w:rPr>
          <w:rFonts w:hint="eastAsia"/>
          <w:sz w:val="24"/>
          <w:szCs w:val="24"/>
        </w:rPr>
        <w:t>uclear power is one of the main energy resources in the world</w:t>
      </w:r>
      <w:r>
        <w:rPr>
          <w:rFonts w:hint="eastAsia"/>
          <w:sz w:val="24"/>
          <w:szCs w:val="24"/>
        </w:rPr>
        <w:t>。咋看都觉得这是第一段的东西。</w:t>
      </w:r>
      <w:r w:rsidR="007531CF">
        <w:rPr>
          <w:rFonts w:hint="eastAsia"/>
          <w:sz w:val="24"/>
          <w:szCs w:val="24"/>
        </w:rPr>
        <w:t>我也不知道咋能写的比较深入，我也不知道咋在你的上面改，我重写了一个你看看：</w:t>
      </w:r>
    </w:p>
    <w:p w:rsidR="006E6E60" w:rsidRDefault="006E6E60" w:rsidP="006370E5">
      <w:pPr>
        <w:rPr>
          <w:rFonts w:hint="eastAsia"/>
          <w:sz w:val="24"/>
          <w:szCs w:val="24"/>
        </w:rPr>
      </w:pPr>
      <w:commentRangeStart w:id="32"/>
      <w:r w:rsidRPr="007531CF">
        <w:rPr>
          <w:rFonts w:hint="eastAsia"/>
          <w:b/>
          <w:color w:val="FF0000"/>
          <w:sz w:val="24"/>
          <w:szCs w:val="24"/>
        </w:rPr>
        <w:t xml:space="preserve">Huge </w:t>
      </w:r>
      <w:r w:rsidRPr="007531CF">
        <w:rPr>
          <w:b/>
          <w:color w:val="FF0000"/>
          <w:sz w:val="24"/>
          <w:szCs w:val="24"/>
        </w:rPr>
        <w:t>energy</w:t>
      </w:r>
      <w:r w:rsidRPr="007531CF">
        <w:rPr>
          <w:rFonts w:hint="eastAsia"/>
          <w:b/>
          <w:color w:val="FF0000"/>
          <w:sz w:val="24"/>
          <w:szCs w:val="24"/>
        </w:rPr>
        <w:t xml:space="preserve"> release and zero waste </w:t>
      </w:r>
      <w:r w:rsidRPr="007531CF">
        <w:rPr>
          <w:b/>
          <w:color w:val="FF0000"/>
          <w:sz w:val="24"/>
          <w:szCs w:val="24"/>
        </w:rPr>
        <w:t>emission</w:t>
      </w:r>
      <w:r w:rsidRPr="007531CF">
        <w:rPr>
          <w:rFonts w:hint="eastAsia"/>
          <w:b/>
          <w:color w:val="FF0000"/>
          <w:sz w:val="24"/>
          <w:szCs w:val="24"/>
        </w:rPr>
        <w:t xml:space="preserve"> make nuclear power the best</w:t>
      </w:r>
      <w:r w:rsidR="007531CF" w:rsidRPr="007531CF">
        <w:rPr>
          <w:rFonts w:hint="eastAsia"/>
          <w:b/>
          <w:color w:val="FF0000"/>
          <w:sz w:val="24"/>
          <w:szCs w:val="24"/>
        </w:rPr>
        <w:t xml:space="preserve"> resource</w:t>
      </w:r>
      <w:r w:rsidRPr="007531CF">
        <w:rPr>
          <w:rFonts w:hint="eastAsia"/>
          <w:b/>
          <w:color w:val="FF0000"/>
          <w:sz w:val="24"/>
          <w:szCs w:val="24"/>
        </w:rPr>
        <w:t xml:space="preserve"> so far in the world.</w:t>
      </w:r>
      <w:r w:rsidRPr="007531CF">
        <w:rPr>
          <w:rFonts w:hint="eastAsia"/>
          <w:color w:val="FF0000"/>
          <w:sz w:val="24"/>
          <w:szCs w:val="24"/>
        </w:rPr>
        <w:t xml:space="preserve"> </w:t>
      </w:r>
      <w:commentRangeEnd w:id="32"/>
      <w:r w:rsidR="007531CF">
        <w:rPr>
          <w:rStyle w:val="CommentReference"/>
        </w:rPr>
        <w:commentReference w:id="32"/>
      </w:r>
      <w:commentRangeStart w:id="33"/>
      <w:r>
        <w:rPr>
          <w:rFonts w:hint="eastAsia"/>
          <w:sz w:val="24"/>
          <w:szCs w:val="24"/>
        </w:rPr>
        <w:t xml:space="preserve">With the same material </w:t>
      </w:r>
      <w:commentRangeEnd w:id="33"/>
      <w:r w:rsidR="007531CF">
        <w:rPr>
          <w:rStyle w:val="CommentReference"/>
        </w:rPr>
        <w:commentReference w:id="33"/>
      </w:r>
      <w:r>
        <w:rPr>
          <w:rFonts w:hint="eastAsia"/>
          <w:sz w:val="24"/>
          <w:szCs w:val="24"/>
        </w:rPr>
        <w:t xml:space="preserve">consumption and time cost, </w:t>
      </w:r>
      <w:r>
        <w:rPr>
          <w:rFonts w:hint="eastAsia"/>
          <w:sz w:val="24"/>
          <w:szCs w:val="24"/>
        </w:rPr>
        <w:lastRenderedPageBreak/>
        <w:t>nuclear way produces 1,000 times energy than t</w:t>
      </w:r>
      <w:r w:rsidR="005E4CB3">
        <w:rPr>
          <w:rFonts w:hint="eastAsia"/>
          <w:sz w:val="24"/>
          <w:szCs w:val="24"/>
        </w:rPr>
        <w:t xml:space="preserve">he traditional ones such as coal and petrol do. As a consequence, today, </w:t>
      </w:r>
      <w:r w:rsidR="005E4CB3" w:rsidRPr="00777BD7">
        <w:rPr>
          <w:rFonts w:hint="eastAsia"/>
          <w:sz w:val="24"/>
          <w:szCs w:val="24"/>
        </w:rPr>
        <w:t>more than a quarter of the whole energy consumption</w:t>
      </w:r>
      <w:r w:rsidR="005E4CB3">
        <w:rPr>
          <w:rFonts w:hint="eastAsia"/>
          <w:sz w:val="24"/>
          <w:szCs w:val="24"/>
        </w:rPr>
        <w:t xml:space="preserve"> supplies </w:t>
      </w:r>
      <w:r w:rsidR="005E4CB3">
        <w:rPr>
          <w:sz w:val="24"/>
          <w:szCs w:val="24"/>
        </w:rPr>
        <w:t>are</w:t>
      </w:r>
      <w:r w:rsidR="005E4CB3">
        <w:rPr>
          <w:rFonts w:hint="eastAsia"/>
          <w:sz w:val="24"/>
          <w:szCs w:val="24"/>
        </w:rPr>
        <w:t xml:space="preserve"> from nuclear energy. Furthermore, </w:t>
      </w:r>
      <w:r w:rsidR="005E4CB3">
        <w:rPr>
          <w:sz w:val="24"/>
          <w:szCs w:val="24"/>
        </w:rPr>
        <w:t>because</w:t>
      </w:r>
      <w:r w:rsidR="005E4CB3">
        <w:rPr>
          <w:rFonts w:hint="eastAsia"/>
          <w:sz w:val="24"/>
          <w:szCs w:val="24"/>
        </w:rPr>
        <w:t xml:space="preserve"> of the unmatched energy </w:t>
      </w:r>
      <w:r w:rsidR="005E4CB3">
        <w:rPr>
          <w:sz w:val="24"/>
          <w:szCs w:val="24"/>
        </w:rPr>
        <w:t>generation</w:t>
      </w:r>
      <w:r w:rsidR="005E4CB3">
        <w:rPr>
          <w:rFonts w:hint="eastAsia"/>
          <w:sz w:val="24"/>
          <w:szCs w:val="24"/>
        </w:rPr>
        <w:t xml:space="preserve"> ability, it enables more huge energy-</w:t>
      </w:r>
      <w:r w:rsidR="005E4CB3">
        <w:rPr>
          <w:sz w:val="24"/>
          <w:szCs w:val="24"/>
        </w:rPr>
        <w:t>consuming</w:t>
      </w:r>
      <w:r w:rsidR="005E4CB3">
        <w:rPr>
          <w:rFonts w:hint="eastAsia"/>
          <w:sz w:val="24"/>
          <w:szCs w:val="24"/>
        </w:rPr>
        <w:t xml:space="preserve"> projects in</w:t>
      </w:r>
      <w:r w:rsidR="00C10537">
        <w:rPr>
          <w:rFonts w:hint="eastAsia"/>
          <w:sz w:val="24"/>
          <w:szCs w:val="24"/>
        </w:rPr>
        <w:t xml:space="preserve"> many </w:t>
      </w:r>
      <w:r w:rsidR="00C10537">
        <w:rPr>
          <w:sz w:val="24"/>
          <w:szCs w:val="24"/>
        </w:rPr>
        <w:t>fields</w:t>
      </w:r>
      <w:r w:rsidR="00C10537">
        <w:rPr>
          <w:rFonts w:hint="eastAsia"/>
          <w:sz w:val="24"/>
          <w:szCs w:val="24"/>
        </w:rPr>
        <w:t xml:space="preserve">, </w:t>
      </w:r>
      <w:r w:rsidR="005E4CB3">
        <w:rPr>
          <w:rFonts w:hint="eastAsia"/>
          <w:sz w:val="24"/>
          <w:szCs w:val="24"/>
        </w:rPr>
        <w:t xml:space="preserve">such as constant deep-ocean </w:t>
      </w:r>
      <w:r w:rsidR="005E4CB3" w:rsidRPr="005E4CB3">
        <w:rPr>
          <w:sz w:val="24"/>
          <w:szCs w:val="24"/>
        </w:rPr>
        <w:t>surveillance</w:t>
      </w:r>
      <w:r w:rsidR="00C10537">
        <w:rPr>
          <w:rFonts w:hint="eastAsia"/>
          <w:sz w:val="24"/>
          <w:szCs w:val="24"/>
        </w:rPr>
        <w:t xml:space="preserve"> in</w:t>
      </w:r>
      <w:commentRangeStart w:id="34"/>
      <w:r w:rsidR="00C10537">
        <w:rPr>
          <w:rFonts w:hint="eastAsia"/>
          <w:sz w:val="24"/>
          <w:szCs w:val="24"/>
        </w:rPr>
        <w:t xml:space="preserve"> </w:t>
      </w:r>
      <w:r w:rsidR="00C10537">
        <w:rPr>
          <w:rFonts w:hint="eastAsia"/>
          <w:sz w:val="24"/>
          <w:szCs w:val="24"/>
        </w:rPr>
        <w:t>geology</w:t>
      </w:r>
      <w:r w:rsidR="005E4CB3">
        <w:rPr>
          <w:rFonts w:hint="eastAsia"/>
          <w:sz w:val="24"/>
          <w:szCs w:val="24"/>
        </w:rPr>
        <w:t>.</w:t>
      </w:r>
      <w:commentRangeEnd w:id="34"/>
      <w:r w:rsidR="00C10537">
        <w:rPr>
          <w:rStyle w:val="CommentReference"/>
        </w:rPr>
        <w:commentReference w:id="34"/>
      </w:r>
      <w:r w:rsidR="005E4CB3">
        <w:rPr>
          <w:rFonts w:hint="eastAsia"/>
          <w:sz w:val="24"/>
          <w:szCs w:val="24"/>
        </w:rPr>
        <w:t xml:space="preserve"> </w:t>
      </w:r>
      <w:commentRangeStart w:id="35"/>
      <w:r w:rsidR="005E4CB3">
        <w:rPr>
          <w:rFonts w:hint="eastAsia"/>
          <w:sz w:val="24"/>
          <w:szCs w:val="24"/>
        </w:rPr>
        <w:t>The other bright side of</w:t>
      </w:r>
      <w:r w:rsidR="006370E5">
        <w:rPr>
          <w:rFonts w:hint="eastAsia"/>
          <w:sz w:val="24"/>
          <w:szCs w:val="24"/>
        </w:rPr>
        <w:t xml:space="preserve"> nuclear </w:t>
      </w:r>
      <w:commentRangeEnd w:id="35"/>
      <w:r w:rsidR="007531CF">
        <w:rPr>
          <w:rStyle w:val="CommentReference"/>
        </w:rPr>
        <w:commentReference w:id="35"/>
      </w:r>
      <w:r w:rsidR="006370E5">
        <w:rPr>
          <w:rFonts w:hint="eastAsia"/>
          <w:sz w:val="24"/>
          <w:szCs w:val="24"/>
        </w:rPr>
        <w:t>energy is non-</w:t>
      </w:r>
      <w:r w:rsidR="006370E5">
        <w:rPr>
          <w:sz w:val="24"/>
          <w:szCs w:val="24"/>
        </w:rPr>
        <w:t>pollution</w:t>
      </w:r>
      <w:r w:rsidR="006370E5">
        <w:rPr>
          <w:rFonts w:hint="eastAsia"/>
          <w:sz w:val="24"/>
          <w:szCs w:val="24"/>
        </w:rPr>
        <w:t xml:space="preserve"> characteristic. N</w:t>
      </w:r>
      <w:r w:rsidRPr="00777BD7">
        <w:rPr>
          <w:rFonts w:hint="eastAsia"/>
          <w:sz w:val="24"/>
          <w:szCs w:val="24"/>
        </w:rPr>
        <w:t xml:space="preserve">uclear power is environmental friendly and almost </w:t>
      </w:r>
      <w:r>
        <w:rPr>
          <w:rFonts w:hint="eastAsia"/>
          <w:sz w:val="24"/>
          <w:szCs w:val="24"/>
        </w:rPr>
        <w:t>does not</w:t>
      </w:r>
      <w:r w:rsidRPr="00777BD7">
        <w:rPr>
          <w:rFonts w:hint="eastAsia"/>
          <w:sz w:val="24"/>
          <w:szCs w:val="24"/>
        </w:rPr>
        <w:t xml:space="preserve"> </w:t>
      </w:r>
      <w:r w:rsidR="006370E5">
        <w:rPr>
          <w:rFonts w:hint="eastAsia"/>
          <w:sz w:val="24"/>
          <w:szCs w:val="24"/>
        </w:rPr>
        <w:t xml:space="preserve">produce any waste air or water </w:t>
      </w:r>
      <w:r w:rsidR="007531CF">
        <w:rPr>
          <w:rFonts w:hint="eastAsia"/>
          <w:sz w:val="24"/>
          <w:szCs w:val="24"/>
        </w:rPr>
        <w:t xml:space="preserve">when </w:t>
      </w:r>
      <w:r w:rsidR="006370E5">
        <w:rPr>
          <w:rFonts w:hint="eastAsia"/>
          <w:sz w:val="24"/>
          <w:szCs w:val="24"/>
        </w:rPr>
        <w:t>compared with</w:t>
      </w:r>
      <w:r w:rsidRPr="00777BD7">
        <w:rPr>
          <w:rFonts w:hint="eastAsia"/>
          <w:sz w:val="24"/>
          <w:szCs w:val="24"/>
        </w:rPr>
        <w:t xml:space="preserve"> coal and petrol</w:t>
      </w:r>
      <w:r w:rsidR="006370E5">
        <w:rPr>
          <w:rFonts w:hint="eastAsia"/>
          <w:sz w:val="24"/>
          <w:szCs w:val="24"/>
        </w:rPr>
        <w:t xml:space="preserve"> which</w:t>
      </w:r>
      <w:r w:rsidRPr="00777BD7">
        <w:rPr>
          <w:rFonts w:hint="eastAsia"/>
          <w:sz w:val="24"/>
          <w:szCs w:val="24"/>
        </w:rPr>
        <w:t xml:space="preserve"> </w:t>
      </w:r>
      <w:r w:rsidR="007531CF">
        <w:rPr>
          <w:rFonts w:hint="eastAsia"/>
          <w:sz w:val="24"/>
          <w:szCs w:val="24"/>
        </w:rPr>
        <w:t>give off</w:t>
      </w:r>
      <w:r w:rsidRPr="00777BD7">
        <w:rPr>
          <w:rFonts w:hint="eastAsia"/>
          <w:sz w:val="24"/>
          <w:szCs w:val="24"/>
        </w:rPr>
        <w:t xml:space="preserve"> million tons of carbon dioxide and</w:t>
      </w:r>
      <w:r w:rsidR="006370E5">
        <w:rPr>
          <w:rFonts w:hint="eastAsia"/>
          <w:sz w:val="24"/>
          <w:szCs w:val="24"/>
        </w:rPr>
        <w:t xml:space="preserve"> </w:t>
      </w:r>
      <w:proofErr w:type="spellStart"/>
      <w:r w:rsidR="006370E5">
        <w:rPr>
          <w:rFonts w:hint="eastAsia"/>
          <w:sz w:val="24"/>
          <w:szCs w:val="24"/>
        </w:rPr>
        <w:t>oxynitride</w:t>
      </w:r>
      <w:proofErr w:type="spellEnd"/>
      <w:r w:rsidR="006370E5">
        <w:rPr>
          <w:rFonts w:hint="eastAsia"/>
          <w:sz w:val="24"/>
          <w:szCs w:val="24"/>
        </w:rPr>
        <w:t xml:space="preserve"> to the air per year. Using nuclear energy</w:t>
      </w:r>
      <w:r w:rsidRPr="00777BD7">
        <w:rPr>
          <w:rFonts w:hint="eastAsia"/>
          <w:sz w:val="24"/>
          <w:szCs w:val="24"/>
        </w:rPr>
        <w:t xml:space="preserve"> </w:t>
      </w:r>
      <w:r w:rsidR="006370E5">
        <w:rPr>
          <w:rFonts w:hint="eastAsia"/>
          <w:sz w:val="24"/>
          <w:szCs w:val="24"/>
        </w:rPr>
        <w:t>reduces</w:t>
      </w:r>
      <w:r w:rsidRPr="00777BD7">
        <w:rPr>
          <w:rFonts w:hint="eastAsia"/>
          <w:sz w:val="24"/>
          <w:szCs w:val="24"/>
        </w:rPr>
        <w:t xml:space="preserve"> greenhouse effect and climate warming on</w:t>
      </w:r>
      <w:r w:rsidR="006370E5">
        <w:rPr>
          <w:rFonts w:hint="eastAsia"/>
          <w:sz w:val="24"/>
          <w:szCs w:val="24"/>
        </w:rPr>
        <w:t xml:space="preserve"> the earth, which contributes to human sustainable development.</w:t>
      </w:r>
      <w:r w:rsidRPr="00777BD7">
        <w:rPr>
          <w:rFonts w:hint="eastAsia"/>
          <w:sz w:val="24"/>
          <w:szCs w:val="24"/>
        </w:rPr>
        <w:t xml:space="preserve"> </w:t>
      </w:r>
    </w:p>
    <w:p w:rsidR="007531CF" w:rsidRPr="00777BD7" w:rsidRDefault="007531CF" w:rsidP="006370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这一段写完，然后就说有核污染发生导致民众对这个技术不放心，但是政府怎么了，技术提高了什么的几句话，第三段结束。第四段总结，说说，我觉得核能就是这么吊，这么棒，就酱。</w:t>
      </w:r>
    </w:p>
    <w:p w:rsidR="006E6E60" w:rsidRPr="00C51B67" w:rsidRDefault="006E6E60">
      <w:pPr>
        <w:rPr>
          <w:sz w:val="24"/>
          <w:szCs w:val="24"/>
        </w:rPr>
      </w:pPr>
    </w:p>
    <w:sectPr w:rsidR="006E6E60" w:rsidRPr="00C51B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0" w:author="Dong" w:date="2017-02-28T10:32:00Z" w:initials="DQ">
    <w:p w:rsidR="00C51B67" w:rsidRDefault="00C51B67">
      <w:pPr>
        <w:pStyle w:val="CommentText"/>
      </w:pPr>
      <w:r>
        <w:rPr>
          <w:rStyle w:val="CommentReference"/>
        </w:rPr>
        <w:annotationRef/>
      </w:r>
      <w:r>
        <w:t>A</w:t>
      </w:r>
      <w:r>
        <w:rPr>
          <w:rFonts w:hint="eastAsia"/>
        </w:rPr>
        <w:t>nd</w:t>
      </w:r>
      <w:r>
        <w:rPr>
          <w:rFonts w:hint="eastAsia"/>
        </w:rPr>
        <w:t>前后要并列啊，还是说你想说导致了很多奇怪的物种的诞生</w:t>
      </w:r>
      <w:r>
        <w:rPr>
          <w:rFonts w:hint="eastAsia"/>
        </w:rPr>
        <w:t xml:space="preserve">? </w:t>
      </w:r>
      <w:r>
        <w:rPr>
          <w:rFonts w:hint="eastAsia"/>
        </w:rPr>
        <w:t>但是</w:t>
      </w:r>
      <w:r>
        <w:rPr>
          <w:rFonts w:hint="eastAsia"/>
        </w:rPr>
        <w:t>lead to</w:t>
      </w:r>
      <w:r>
        <w:rPr>
          <w:rFonts w:hint="eastAsia"/>
        </w:rPr>
        <w:t>后面要跟名词，我也不知道你这里想说啥。</w:t>
      </w:r>
    </w:p>
  </w:comment>
  <w:comment w:id="17" w:author="Dong" w:date="2017-02-28T10:30:00Z" w:initials="DQ">
    <w:p w:rsidR="00C51B67" w:rsidRDefault="00C51B6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Two predicates: concern and is</w:t>
      </w:r>
    </w:p>
  </w:comment>
  <w:comment w:id="32" w:author="Dong" w:date="2017-02-28T11:07:00Z" w:initials="DQ">
    <w:p w:rsidR="007531CF" w:rsidRDefault="007531C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这就是你这一段的骨骼，</w:t>
      </w:r>
      <w:r>
        <w:rPr>
          <w:rFonts w:hint="eastAsia"/>
        </w:rPr>
        <w:t>abstract</w:t>
      </w:r>
      <w:r>
        <w:rPr>
          <w:rFonts w:hint="eastAsia"/>
        </w:rPr>
        <w:t>，后面都是围绕这个展开。</w:t>
      </w:r>
    </w:p>
  </w:comment>
  <w:comment w:id="33" w:author="Dong" w:date="2017-02-28T11:03:00Z" w:initials="DQ">
    <w:p w:rsidR="007531CF" w:rsidRDefault="007531C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退后，第一个分论点要开始装逼了</w:t>
      </w:r>
    </w:p>
  </w:comment>
  <w:comment w:id="34" w:author="Dong" w:date="2017-02-28T11:09:00Z" w:initials="DQ">
    <w:p w:rsidR="00C10537" w:rsidRDefault="00C1053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这块是在是字数限制，如果想写还可以加一句说这东西在以前是不可能的啊，什么的，现在可能了，带了了额外的经济效应什么的</w:t>
      </w:r>
      <w:proofErr w:type="spellStart"/>
      <w:r>
        <w:rPr>
          <w:rFonts w:hint="eastAsia"/>
        </w:rPr>
        <w:t>balabala</w:t>
      </w:r>
      <w:proofErr w:type="spellEnd"/>
      <w:r>
        <w:rPr>
          <w:rFonts w:hint="eastAsia"/>
        </w:rPr>
        <w:t>，不加也可以，我觉得论述够了。</w:t>
      </w:r>
    </w:p>
  </w:comment>
  <w:comment w:id="35" w:author="Dong" w:date="2017-02-28T11:10:00Z" w:initials="DQ">
    <w:p w:rsidR="007531CF" w:rsidRDefault="007531C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退后，第二个分论点开始“粉墨登场”</w:t>
      </w:r>
      <w:r w:rsidR="00C10537">
        <w:rPr>
          <w:rFonts w:hint="eastAsia"/>
        </w:rPr>
        <w:t>。我个人喜好这种轻转折。</w:t>
      </w:r>
      <w:bookmarkStart w:id="36" w:name="_GoBack"/>
      <w:bookmarkEnd w:id="36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969" w:rsidRDefault="00B64969" w:rsidP="0051250D">
      <w:r>
        <w:separator/>
      </w:r>
    </w:p>
  </w:endnote>
  <w:endnote w:type="continuationSeparator" w:id="0">
    <w:p w:rsidR="00B64969" w:rsidRDefault="00B64969" w:rsidP="00512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969" w:rsidRDefault="00B64969" w:rsidP="0051250D">
      <w:r>
        <w:separator/>
      </w:r>
    </w:p>
  </w:footnote>
  <w:footnote w:type="continuationSeparator" w:id="0">
    <w:p w:rsidR="00B64969" w:rsidRDefault="00B64969" w:rsidP="005125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038"/>
    <w:rsid w:val="004A4D18"/>
    <w:rsid w:val="0051250D"/>
    <w:rsid w:val="005E4CB3"/>
    <w:rsid w:val="006370E5"/>
    <w:rsid w:val="00684757"/>
    <w:rsid w:val="006E6E60"/>
    <w:rsid w:val="007531CF"/>
    <w:rsid w:val="00777BD7"/>
    <w:rsid w:val="00860F07"/>
    <w:rsid w:val="009E7038"/>
    <w:rsid w:val="00B64969"/>
    <w:rsid w:val="00B962F0"/>
    <w:rsid w:val="00C10537"/>
    <w:rsid w:val="00C51B67"/>
    <w:rsid w:val="00D91583"/>
    <w:rsid w:val="00DD4940"/>
    <w:rsid w:val="00E11DFB"/>
    <w:rsid w:val="00E2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1250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125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1250D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51B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1B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1B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1B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1B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B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B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1250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125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1250D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51B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1B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1B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1B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1B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B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B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A0328-9AA0-4FE3-857A-FA40D06EB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Dong</cp:lastModifiedBy>
  <cp:revision>9</cp:revision>
  <dcterms:created xsi:type="dcterms:W3CDTF">2017-02-25T13:04:00Z</dcterms:created>
  <dcterms:modified xsi:type="dcterms:W3CDTF">2017-02-28T00:10:00Z</dcterms:modified>
</cp:coreProperties>
</file>