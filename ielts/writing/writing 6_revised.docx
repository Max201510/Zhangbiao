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4F" w:rsidRDefault="00EF344F" w:rsidP="00D31D50">
      <w:pPr>
        <w:spacing w:line="220" w:lineRule="atLeast"/>
      </w:pPr>
      <w:r>
        <w:t>T</w:t>
      </w:r>
      <w:r>
        <w:rPr>
          <w:rFonts w:hint="eastAsia"/>
        </w:rPr>
        <w:t xml:space="preserve">he </w:t>
      </w:r>
      <w:r>
        <w:t>government</w:t>
      </w:r>
      <w:r>
        <w:rPr>
          <w:rFonts w:hint="eastAsia"/>
        </w:rPr>
        <w:t xml:space="preserve"> should control the amount of violence in films and on television in order to decrease the violent crimes in society. </w:t>
      </w:r>
      <w:r>
        <w:t>T</w:t>
      </w:r>
      <w:r>
        <w:rPr>
          <w:rFonts w:hint="eastAsia"/>
        </w:rPr>
        <w:t>o what extent do you agree or disagree with this issue?</w:t>
      </w:r>
    </w:p>
    <w:p w:rsidR="00EF344F" w:rsidRDefault="00EF344F" w:rsidP="00D31D50">
      <w:pPr>
        <w:spacing w:line="220" w:lineRule="atLeast"/>
      </w:pPr>
    </w:p>
    <w:p w:rsidR="00EF344F" w:rsidRDefault="00EF344F" w:rsidP="00D31D50">
      <w:pPr>
        <w:spacing w:line="220" w:lineRule="atLeast"/>
      </w:pPr>
      <w:r>
        <w:t>V</w:t>
      </w:r>
      <w:r>
        <w:rPr>
          <w:rFonts w:hint="eastAsia"/>
        </w:rPr>
        <w:t xml:space="preserve">iolent events have become serious social </w:t>
      </w:r>
      <w:r>
        <w:t>problems</w:t>
      </w:r>
      <w:r>
        <w:rPr>
          <w:rFonts w:hint="eastAsia"/>
        </w:rPr>
        <w:t xml:space="preserve"> as violent crime rate </w:t>
      </w:r>
      <w:ins w:id="0" w:author="Dong" w:date="2017-03-01T18:29:00Z">
        <w:r w:rsidR="005C2F7D">
          <w:t>has</w:t>
        </w:r>
      </w:ins>
      <w:ins w:id="1" w:author="Dong" w:date="2017-03-01T18:33:00Z">
        <w:r w:rsidR="005C2F7D">
          <w:t xml:space="preserve"> been</w:t>
        </w:r>
      </w:ins>
      <w:ins w:id="2" w:author="Dong" w:date="2017-03-01T18:29:00Z">
        <w:r w:rsidR="005C2F7D">
          <w:t xml:space="preserve"> </w:t>
        </w:r>
      </w:ins>
      <w:r>
        <w:rPr>
          <w:rFonts w:hint="eastAsia"/>
        </w:rPr>
        <w:t>raise</w:t>
      </w:r>
      <w:ins w:id="3" w:author="Dong" w:date="2017-03-01T18:29:00Z">
        <w:r w:rsidR="005C2F7D">
          <w:t>d</w:t>
        </w:r>
      </w:ins>
      <w:r>
        <w:rPr>
          <w:rFonts w:hint="eastAsia"/>
        </w:rPr>
        <w:t xml:space="preserve"> </w:t>
      </w:r>
      <w:commentRangeStart w:id="4"/>
      <w:r>
        <w:rPr>
          <w:rFonts w:hint="eastAsia"/>
        </w:rPr>
        <w:t>in recent years</w:t>
      </w:r>
      <w:commentRangeEnd w:id="4"/>
      <w:r w:rsidR="005C2F7D">
        <w:rPr>
          <w:rStyle w:val="CommentReference"/>
        </w:rPr>
        <w:commentReference w:id="4"/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hen</w:t>
      </w:r>
      <w:del w:id="5" w:author="Dong" w:date="2017-03-01T18:36:00Z">
        <w:r w:rsidDel="00A96E3E">
          <w:rPr>
            <w:rFonts w:hint="eastAsia"/>
          </w:rPr>
          <w:delText xml:space="preserve"> </w:delText>
        </w:r>
      </w:del>
      <w:r>
        <w:rPr>
          <w:rFonts w:hint="eastAsia"/>
        </w:rPr>
        <w:t>,</w:t>
      </w:r>
      <w:ins w:id="6" w:author="Dong" w:date="2017-03-01T18:36:00Z">
        <w:r w:rsidR="00A96E3E">
          <w:t xml:space="preserve"> </w:t>
        </w:r>
      </w:ins>
      <w:r>
        <w:rPr>
          <w:rFonts w:hint="eastAsia"/>
        </w:rPr>
        <w:t xml:space="preserve">how to prevent this kind of incidents happening is crucial. </w:t>
      </w:r>
      <w:r>
        <w:t>S</w:t>
      </w:r>
      <w:r>
        <w:rPr>
          <w:rFonts w:hint="eastAsia"/>
        </w:rPr>
        <w:t xml:space="preserve">ome people assume that films and teleplays should take responsibility for this </w:t>
      </w:r>
      <w:r>
        <w:t>phenomenon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 xml:space="preserve">rom my own perspective, their idea is a profound </w:t>
      </w:r>
      <w:r w:rsidR="00A96E3E">
        <w:t>thought to</w:t>
      </w:r>
      <w:r>
        <w:rPr>
          <w:rFonts w:hint="eastAsia"/>
        </w:rPr>
        <w:t xml:space="preserve"> </w:t>
      </w:r>
      <w:commentRangeStart w:id="7"/>
      <w:ins w:id="8" w:author="Dong" w:date="2017-03-01T18:57:00Z">
        <w:r w:rsidR="002D51FE">
          <w:rPr>
            <w:rFonts w:hint="eastAsia"/>
          </w:rPr>
          <w:t>a large</w:t>
        </w:r>
      </w:ins>
      <w:r>
        <w:rPr>
          <w:rFonts w:hint="eastAsia"/>
        </w:rPr>
        <w:t xml:space="preserve"> extent.</w:t>
      </w:r>
      <w:commentRangeEnd w:id="7"/>
      <w:r w:rsidR="002D51FE">
        <w:rPr>
          <w:rStyle w:val="CommentReference"/>
        </w:rPr>
        <w:commentReference w:id="7"/>
      </w:r>
    </w:p>
    <w:p w:rsidR="00EF344F" w:rsidRDefault="00EF344F" w:rsidP="00D31D50">
      <w:pPr>
        <w:spacing w:line="220" w:lineRule="atLeast"/>
      </w:pPr>
      <w:r>
        <w:t>W</w:t>
      </w:r>
      <w:r>
        <w:rPr>
          <w:rFonts w:hint="eastAsia"/>
        </w:rPr>
        <w:t xml:space="preserve">atching films and teleplays </w:t>
      </w:r>
      <w:commentRangeStart w:id="9"/>
      <w:del w:id="10" w:author="Dong" w:date="2017-03-01T18:49:00Z">
        <w:r w:rsidDel="002D51FE">
          <w:rPr>
            <w:rFonts w:hint="eastAsia"/>
          </w:rPr>
          <w:delText xml:space="preserve">are </w:delText>
        </w:r>
      </w:del>
      <w:ins w:id="11" w:author="Dong" w:date="2017-03-01T18:49:00Z">
        <w:r w:rsidR="002D51FE">
          <w:rPr>
            <w:rFonts w:hint="eastAsia"/>
          </w:rPr>
          <w:t>is</w:t>
        </w:r>
        <w:r w:rsidR="002D51FE">
          <w:rPr>
            <w:rFonts w:hint="eastAsia"/>
          </w:rPr>
          <w:t xml:space="preserve"> </w:t>
        </w:r>
        <w:commentRangeEnd w:id="9"/>
        <w:r w:rsidR="002D51FE">
          <w:rPr>
            <w:rStyle w:val="CommentReference"/>
          </w:rPr>
          <w:commentReference w:id="9"/>
        </w:r>
      </w:ins>
      <w:r>
        <w:rPr>
          <w:rFonts w:hint="eastAsia"/>
        </w:rPr>
        <w:t>the most common entertainment</w:t>
      </w:r>
      <w:del w:id="12" w:author="Dong" w:date="2017-03-01T18:49:00Z">
        <w:r w:rsidDel="002D51FE">
          <w:rPr>
            <w:rFonts w:hint="eastAsia"/>
          </w:rPr>
          <w:delText>s</w:delText>
        </w:r>
      </w:del>
      <w:r>
        <w:rPr>
          <w:rFonts w:hint="eastAsia"/>
        </w:rPr>
        <w:t xml:space="preserve"> for the majority, </w:t>
      </w:r>
      <w:r>
        <w:t>through</w:t>
      </w:r>
      <w:r>
        <w:rPr>
          <w:rFonts w:hint="eastAsia"/>
        </w:rPr>
        <w:t xml:space="preserve"> which people relax themselves after a tight day work.</w:t>
      </w:r>
      <w:r w:rsidR="006E5996">
        <w:rPr>
          <w:rFonts w:hint="eastAsia"/>
        </w:rPr>
        <w:t xml:space="preserve"> </w:t>
      </w:r>
      <w:r w:rsidR="006E5996">
        <w:t>S</w:t>
      </w:r>
      <w:r w:rsidR="006E5996">
        <w:rPr>
          <w:rFonts w:hint="eastAsia"/>
        </w:rPr>
        <w:t xml:space="preserve">creen violence, however, pose a negative impact on citizens as it is </w:t>
      </w:r>
      <w:del w:id="13" w:author="Dong" w:date="2017-03-01T18:42:00Z">
        <w:r w:rsidR="006E5996" w:rsidDel="00A96E3E">
          <w:rPr>
            <w:rFonts w:hint="eastAsia"/>
          </w:rPr>
          <w:delText>human</w:delText>
        </w:r>
        <w:r w:rsidR="006E5996" w:rsidDel="00A96E3E">
          <w:delText>’</w:delText>
        </w:r>
        <w:r w:rsidR="006E5996" w:rsidDel="00A96E3E">
          <w:rPr>
            <w:rFonts w:hint="eastAsia"/>
          </w:rPr>
          <w:delText xml:space="preserve">s </w:delText>
        </w:r>
      </w:del>
      <w:ins w:id="14" w:author="Dong" w:date="2017-03-01T18:42:00Z">
        <w:r w:rsidR="00A96E3E">
          <w:rPr>
            <w:rFonts w:hint="eastAsia"/>
          </w:rPr>
          <w:t>human</w:t>
        </w:r>
        <w:r w:rsidR="00A96E3E">
          <w:t>s’</w:t>
        </w:r>
        <w:r w:rsidR="00A96E3E">
          <w:rPr>
            <w:rFonts w:hint="eastAsia"/>
          </w:rPr>
          <w:t xml:space="preserve"> </w:t>
        </w:r>
      </w:ins>
      <w:r w:rsidR="006E5996">
        <w:t>instinct</w:t>
      </w:r>
      <w:r w:rsidR="006E5996">
        <w:rPr>
          <w:rFonts w:hint="eastAsia"/>
        </w:rPr>
        <w:t xml:space="preserve"> to </w:t>
      </w:r>
      <w:r w:rsidR="006E5996">
        <w:t>imitate</w:t>
      </w:r>
      <w:r w:rsidR="006E5996">
        <w:rPr>
          <w:rFonts w:hint="eastAsia"/>
        </w:rPr>
        <w:t xml:space="preserve"> others</w:t>
      </w:r>
      <w:r w:rsidR="006E5996">
        <w:t>’</w:t>
      </w:r>
      <w:r w:rsidR="006E5996">
        <w:rPr>
          <w:rFonts w:hint="eastAsia"/>
        </w:rPr>
        <w:t xml:space="preserve"> behavior. </w:t>
      </w:r>
      <w:r w:rsidR="006E5996">
        <w:t>W</w:t>
      </w:r>
      <w:r w:rsidR="006E5996">
        <w:rPr>
          <w:rFonts w:hint="eastAsia"/>
        </w:rPr>
        <w:t>hat</w:t>
      </w:r>
      <w:r w:rsidR="006E5996">
        <w:t>’</w:t>
      </w:r>
      <w:r w:rsidR="006E5996">
        <w:rPr>
          <w:rFonts w:hint="eastAsia"/>
        </w:rPr>
        <w:t>s more, they impair children</w:t>
      </w:r>
      <w:r w:rsidR="006E5996">
        <w:t>’</w:t>
      </w:r>
      <w:r w:rsidR="006E5996">
        <w:rPr>
          <w:rFonts w:hint="eastAsia"/>
        </w:rPr>
        <w:t xml:space="preserve">s </w:t>
      </w:r>
      <w:del w:id="15" w:author="Dong" w:date="2017-03-01T18:43:00Z">
        <w:r w:rsidR="006E5996" w:rsidDel="00A96E3E">
          <w:rPr>
            <w:rFonts w:hint="eastAsia"/>
          </w:rPr>
          <w:delText>development .</w:delText>
        </w:r>
      </w:del>
      <w:ins w:id="16" w:author="Dong" w:date="2017-03-01T18:43:00Z">
        <w:r w:rsidR="00A96E3E">
          <w:t>development</w:t>
        </w:r>
      </w:ins>
      <w:ins w:id="17" w:author="Dong" w:date="2017-03-01T18:46:00Z">
        <w:r w:rsidR="00A96E3E">
          <w:rPr>
            <w:rFonts w:hint="eastAsia"/>
          </w:rPr>
          <w:t xml:space="preserve"> b</w:t>
        </w:r>
      </w:ins>
      <w:del w:id="18" w:author="Dong" w:date="2017-03-01T18:46:00Z">
        <w:r w:rsidR="006E5996" w:rsidDel="00A96E3E">
          <w:rPr>
            <w:rFonts w:hint="eastAsia"/>
          </w:rPr>
          <w:delText xml:space="preserve">  </w:delText>
        </w:r>
        <w:r w:rsidR="000D44C4" w:rsidDel="00A96E3E">
          <w:rPr>
            <w:rFonts w:hint="eastAsia"/>
          </w:rPr>
          <w:delText>B</w:delText>
        </w:r>
      </w:del>
      <w:r w:rsidR="000D44C4">
        <w:rPr>
          <w:rFonts w:hint="eastAsia"/>
        </w:rPr>
        <w:t>ecause c</w:t>
      </w:r>
      <w:r w:rsidR="006E5996">
        <w:rPr>
          <w:rFonts w:hint="eastAsia"/>
        </w:rPr>
        <w:t>hildren always tend to</w:t>
      </w:r>
      <w:r w:rsidR="000D44C4">
        <w:rPr>
          <w:rFonts w:hint="eastAsia"/>
        </w:rPr>
        <w:t xml:space="preserve"> </w:t>
      </w:r>
      <w:commentRangeStart w:id="19"/>
      <w:r w:rsidR="000D44C4">
        <w:rPr>
          <w:rFonts w:hint="eastAsia"/>
        </w:rPr>
        <w:t xml:space="preserve">imitate </w:t>
      </w:r>
      <w:commentRangeEnd w:id="19"/>
      <w:r w:rsidR="00A96E3E">
        <w:rPr>
          <w:rStyle w:val="CommentReference"/>
        </w:rPr>
        <w:commentReference w:id="19"/>
      </w:r>
      <w:r w:rsidR="000D44C4">
        <w:rPr>
          <w:rFonts w:hint="eastAsia"/>
        </w:rPr>
        <w:t>activities from screen, which lead</w:t>
      </w:r>
      <w:ins w:id="20" w:author="Dong" w:date="2017-03-01T18:46:00Z">
        <w:r w:rsidR="00A96E3E">
          <w:rPr>
            <w:rFonts w:hint="eastAsia"/>
          </w:rPr>
          <w:t>s</w:t>
        </w:r>
      </w:ins>
      <w:r w:rsidR="000D44C4">
        <w:rPr>
          <w:rFonts w:hint="eastAsia"/>
        </w:rPr>
        <w:t xml:space="preserve"> to </w:t>
      </w:r>
      <w:del w:id="21" w:author="Dong" w:date="2017-03-01T18:46:00Z">
        <w:r w:rsidR="000D44C4" w:rsidDel="00A96E3E">
          <w:rPr>
            <w:rFonts w:hint="eastAsia"/>
          </w:rPr>
          <w:delText>violence is not rare in schools</w:delText>
        </w:r>
      </w:del>
      <w:ins w:id="22" w:author="Dong" w:date="2017-03-01T18:46:00Z">
        <w:r w:rsidR="00A96E3E">
          <w:t>continuous</w:t>
        </w:r>
        <w:r w:rsidR="00A96E3E">
          <w:rPr>
            <w:rFonts w:hint="eastAsia"/>
          </w:rPr>
          <w:t xml:space="preserve"> school vi</w:t>
        </w:r>
      </w:ins>
      <w:ins w:id="23" w:author="Dong" w:date="2017-03-01T18:47:00Z">
        <w:r w:rsidR="00A96E3E">
          <w:rPr>
            <w:rFonts w:hint="eastAsia"/>
          </w:rPr>
          <w:t>olence</w:t>
        </w:r>
      </w:ins>
      <w:ins w:id="24" w:author="Dong" w:date="2017-03-01T18:46:00Z">
        <w:r w:rsidR="00A96E3E">
          <w:rPr>
            <w:rFonts w:hint="eastAsia"/>
          </w:rPr>
          <w:t xml:space="preserve"> </w:t>
        </w:r>
      </w:ins>
      <w:r w:rsidR="000D44C4">
        <w:rPr>
          <w:rFonts w:hint="eastAsia"/>
        </w:rPr>
        <w:t xml:space="preserve">. </w:t>
      </w:r>
      <w:commentRangeStart w:id="25"/>
      <w:del w:id="26" w:author="Dong" w:date="2017-03-01T18:50:00Z">
        <w:r w:rsidR="000D44C4" w:rsidDel="002D51FE">
          <w:delText>W</w:delText>
        </w:r>
        <w:r w:rsidR="000D44C4" w:rsidDel="002D51FE">
          <w:rPr>
            <w:rFonts w:hint="eastAsia"/>
          </w:rPr>
          <w:delText xml:space="preserve">hereas </w:delText>
        </w:r>
      </w:del>
      <w:commentRangeEnd w:id="25"/>
      <w:ins w:id="27" w:author="Dong" w:date="2017-03-01T18:50:00Z">
        <w:r w:rsidR="002D51FE">
          <w:rPr>
            <w:rFonts w:hint="eastAsia"/>
          </w:rPr>
          <w:t>What</w:t>
        </w:r>
        <w:r w:rsidR="002D51FE">
          <w:t>’</w:t>
        </w:r>
        <w:r w:rsidR="002D51FE">
          <w:rPr>
            <w:rFonts w:hint="eastAsia"/>
          </w:rPr>
          <w:t>s worse,</w:t>
        </w:r>
        <w:r w:rsidR="002D51FE">
          <w:rPr>
            <w:rFonts w:hint="eastAsia"/>
          </w:rPr>
          <w:t xml:space="preserve"> </w:t>
        </w:r>
      </w:ins>
      <w:r w:rsidR="00A96E3E">
        <w:rPr>
          <w:rStyle w:val="CommentReference"/>
        </w:rPr>
        <w:commentReference w:id="25"/>
      </w:r>
      <w:r w:rsidR="000D44C4">
        <w:rPr>
          <w:rFonts w:hint="eastAsia"/>
        </w:rPr>
        <w:t xml:space="preserve">students </w:t>
      </w:r>
      <w:del w:id="28" w:author="Dong" w:date="2017-03-01T18:47:00Z">
        <w:r w:rsidR="000D44C4" w:rsidDel="00A96E3E">
          <w:rPr>
            <w:rFonts w:hint="eastAsia"/>
          </w:rPr>
          <w:delText>don</w:delText>
        </w:r>
        <w:r w:rsidR="000D44C4" w:rsidDel="00A96E3E">
          <w:delText>’</w:delText>
        </w:r>
        <w:r w:rsidR="000D44C4" w:rsidDel="00A96E3E">
          <w:rPr>
            <w:rFonts w:hint="eastAsia"/>
          </w:rPr>
          <w:delText xml:space="preserve">t </w:delText>
        </w:r>
      </w:del>
      <w:ins w:id="29" w:author="Dong" w:date="2017-03-01T18:47:00Z">
        <w:r w:rsidR="00A96E3E">
          <w:rPr>
            <w:rFonts w:hint="eastAsia"/>
          </w:rPr>
          <w:t>do not</w:t>
        </w:r>
        <w:r w:rsidR="00A96E3E">
          <w:rPr>
            <w:rFonts w:hint="eastAsia"/>
          </w:rPr>
          <w:t xml:space="preserve"> </w:t>
        </w:r>
      </w:ins>
      <w:r w:rsidR="000D44C4">
        <w:t>realize</w:t>
      </w:r>
      <w:r w:rsidR="000D44C4">
        <w:rPr>
          <w:rFonts w:hint="eastAsia"/>
        </w:rPr>
        <w:t xml:space="preserve"> the serious </w:t>
      </w:r>
      <w:del w:id="30" w:author="Dong" w:date="2017-03-01T18:47:00Z">
        <w:r w:rsidR="000D44C4" w:rsidDel="00A96E3E">
          <w:rPr>
            <w:rFonts w:hint="eastAsia"/>
          </w:rPr>
          <w:delText>resulting</w:delText>
        </w:r>
      </w:del>
      <w:ins w:id="31" w:author="Dong" w:date="2017-03-01T18:47:00Z">
        <w:r w:rsidR="00A96E3E">
          <w:rPr>
            <w:rFonts w:hint="eastAsia"/>
          </w:rPr>
          <w:t>results</w:t>
        </w:r>
      </w:ins>
      <w:r w:rsidR="000D44C4">
        <w:rPr>
          <w:rFonts w:hint="eastAsia"/>
        </w:rPr>
        <w:t xml:space="preserve">, they make them just for fun. </w:t>
      </w:r>
    </w:p>
    <w:p w:rsidR="000D44C4" w:rsidRDefault="000D44C4" w:rsidP="00D31D50">
      <w:pPr>
        <w:spacing w:line="220" w:lineRule="atLeast"/>
      </w:pPr>
      <w:r>
        <w:t>S</w:t>
      </w:r>
      <w:r>
        <w:rPr>
          <w:rFonts w:hint="eastAsia"/>
        </w:rPr>
        <w:t xml:space="preserve">ome citizens suppose that most of </w:t>
      </w:r>
      <w:del w:id="32" w:author="Dong" w:date="2017-03-01T18:54:00Z">
        <w:r w:rsidDel="002D51FE">
          <w:rPr>
            <w:rFonts w:hint="eastAsia"/>
          </w:rPr>
          <w:delText>violent makers</w:delText>
        </w:r>
      </w:del>
      <w:ins w:id="33" w:author="Dong" w:date="2017-03-01T18:54:00Z">
        <w:r w:rsidR="002D51FE">
          <w:rPr>
            <w:rFonts w:hint="eastAsia"/>
          </w:rPr>
          <w:t>violators</w:t>
        </w:r>
      </w:ins>
      <w:r>
        <w:rPr>
          <w:rFonts w:hint="eastAsia"/>
        </w:rPr>
        <w:t xml:space="preserve"> are punished </w:t>
      </w:r>
      <w:del w:id="34" w:author="Dong" w:date="2017-03-01T18:54:00Z">
        <w:r w:rsidDel="002D51FE">
          <w:rPr>
            <w:rFonts w:hint="eastAsia"/>
          </w:rPr>
          <w:delText>at last</w:delText>
        </w:r>
      </w:del>
      <w:ins w:id="35" w:author="Dong" w:date="2017-03-01T18:54:00Z">
        <w:r w:rsidR="002D51FE">
          <w:rPr>
            <w:rFonts w:hint="eastAsia"/>
          </w:rPr>
          <w:t>finally</w:t>
        </w:r>
      </w:ins>
      <w:r>
        <w:rPr>
          <w:rFonts w:hint="eastAsia"/>
        </w:rPr>
        <w:t xml:space="preserve"> on screen, which indicates that illegal behavior</w:t>
      </w:r>
      <w:ins w:id="36" w:author="Dong" w:date="2017-03-01T18:55:00Z">
        <w:r w:rsidR="002D51FE">
          <w:rPr>
            <w:rFonts w:hint="eastAsia"/>
          </w:rPr>
          <w:t>s are strictly enforced by laws and</w:t>
        </w:r>
      </w:ins>
      <w:r>
        <w:rPr>
          <w:rFonts w:hint="eastAsia"/>
        </w:rPr>
        <w:t xml:space="preserve"> cann</w:t>
      </w:r>
      <w:r>
        <w:t>ot avoid punishment</w:t>
      </w:r>
      <w:del w:id="37" w:author="Dong" w:date="2017-03-01T18:55:00Z">
        <w:r w:rsidDel="002D51FE">
          <w:delText xml:space="preserve"> by laws</w:delText>
        </w:r>
      </w:del>
      <w:r>
        <w:t xml:space="preserve">. In </w:t>
      </w:r>
      <w:r>
        <w:rPr>
          <w:rFonts w:hint="eastAsia"/>
        </w:rPr>
        <w:t xml:space="preserve">fact, not every people put their attention on the consequence. Instead, the </w:t>
      </w:r>
      <w:r>
        <w:t>visual</w:t>
      </w:r>
      <w:r>
        <w:rPr>
          <w:rFonts w:hint="eastAsia"/>
        </w:rPr>
        <w:t xml:space="preserve"> pictures give them more deep impressio</w:t>
      </w:r>
      <w:r w:rsidR="005473EB">
        <w:rPr>
          <w:rFonts w:hint="eastAsia"/>
        </w:rPr>
        <w:t xml:space="preserve">ns, which last for a long time. </w:t>
      </w:r>
      <w:r w:rsidR="005473EB">
        <w:t>O</w:t>
      </w:r>
      <w:r w:rsidR="005473EB">
        <w:rPr>
          <w:rFonts w:hint="eastAsia"/>
        </w:rPr>
        <w:t xml:space="preserve">nce </w:t>
      </w:r>
      <w:commentRangeStart w:id="38"/>
      <w:r w:rsidR="005473EB">
        <w:rPr>
          <w:rFonts w:hint="eastAsia"/>
        </w:rPr>
        <w:t>meet</w:t>
      </w:r>
      <w:ins w:id="39" w:author="Dong" w:date="2017-03-01T18:51:00Z">
        <w:r w:rsidR="002D51FE">
          <w:rPr>
            <w:rFonts w:hint="eastAsia"/>
          </w:rPr>
          <w:t>ing</w:t>
        </w:r>
        <w:commentRangeEnd w:id="38"/>
        <w:r w:rsidR="002D51FE">
          <w:rPr>
            <w:rStyle w:val="CommentReference"/>
          </w:rPr>
          <w:commentReference w:id="38"/>
        </w:r>
      </w:ins>
      <w:r w:rsidR="005473EB">
        <w:rPr>
          <w:rFonts w:hint="eastAsia"/>
        </w:rPr>
        <w:t xml:space="preserve"> difficulties, they are probably to choose using violent ways to tackle problems subconsciously. </w:t>
      </w:r>
    </w:p>
    <w:p w:rsidR="000D44C4" w:rsidRDefault="000D44C4" w:rsidP="00D31D50">
      <w:pPr>
        <w:spacing w:line="220" w:lineRule="atLeast"/>
      </w:pPr>
      <w:r>
        <w:t>T</w:t>
      </w:r>
      <w:r>
        <w:rPr>
          <w:rFonts w:hint="eastAsia"/>
        </w:rPr>
        <w:t xml:space="preserve">o summarize, the amount of violence in films </w:t>
      </w:r>
      <w:r>
        <w:t>and</w:t>
      </w:r>
      <w:r>
        <w:rPr>
          <w:rFonts w:hint="eastAsia"/>
        </w:rPr>
        <w:t xml:space="preserve"> on television should be strictly </w:t>
      </w:r>
      <w:r>
        <w:t>controlled</w:t>
      </w:r>
      <w:r>
        <w:rPr>
          <w:rFonts w:hint="eastAsia"/>
        </w:rPr>
        <w:t xml:space="preserve">, for the reason that they </w:t>
      </w:r>
      <w:ins w:id="40" w:author="Dong" w:date="2017-03-01T18:58:00Z">
        <w:r w:rsidR="002D51FE">
          <w:rPr>
            <w:rFonts w:hint="eastAsia"/>
          </w:rPr>
          <w:t xml:space="preserve">set bad examples to public and </w:t>
        </w:r>
      </w:ins>
      <w:del w:id="41" w:author="Dong" w:date="2017-03-01T18:58:00Z">
        <w:r w:rsidDel="002D51FE">
          <w:rPr>
            <w:rFonts w:hint="eastAsia"/>
          </w:rPr>
          <w:delText>can impact people</w:delText>
        </w:r>
        <w:r w:rsidDel="002D51FE">
          <w:delText>’</w:delText>
        </w:r>
        <w:r w:rsidDel="002D51FE">
          <w:rPr>
            <w:rFonts w:hint="eastAsia"/>
          </w:rPr>
          <w:delText>s behavior</w:delText>
        </w:r>
      </w:del>
      <w:ins w:id="42" w:author="Dong" w:date="2017-03-01T18:58:00Z">
        <w:r w:rsidR="002D51FE">
          <w:rPr>
            <w:rFonts w:hint="eastAsia"/>
          </w:rPr>
          <w:t>last long</w:t>
        </w:r>
      </w:ins>
      <w:ins w:id="43" w:author="Dong" w:date="2017-03-01T18:59:00Z">
        <w:r w:rsidR="00517C65">
          <w:rPr>
            <w:rFonts w:hint="eastAsia"/>
          </w:rPr>
          <w:t xml:space="preserve"> on people</w:t>
        </w:r>
        <w:r w:rsidR="00517C65">
          <w:t>’</w:t>
        </w:r>
        <w:r w:rsidR="00517C65">
          <w:rPr>
            <w:rFonts w:hint="eastAsia"/>
          </w:rPr>
          <w:t>s mind</w:t>
        </w:r>
      </w:ins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t </w:t>
      </w:r>
      <w:del w:id="44" w:author="Dong" w:date="2017-03-01T18:59:00Z">
        <w:r w:rsidDel="00517C65">
          <w:rPr>
            <w:rFonts w:hint="eastAsia"/>
          </w:rPr>
          <w:delText>is helpful</w:delText>
        </w:r>
      </w:del>
      <w:ins w:id="45" w:author="Dong" w:date="2017-03-01T18:59:00Z">
        <w:r w:rsidR="00517C65">
          <w:rPr>
            <w:rFonts w:hint="eastAsia"/>
          </w:rPr>
          <w:t>helps</w:t>
        </w:r>
      </w:ins>
      <w:r>
        <w:rPr>
          <w:rFonts w:hint="eastAsia"/>
        </w:rPr>
        <w:t xml:space="preserve"> to reduce violent crimes by controlling screen violence. </w:t>
      </w:r>
    </w:p>
    <w:p w:rsidR="00A96E3E" w:rsidRDefault="00A96E3E" w:rsidP="00D31D50">
      <w:pPr>
        <w:spacing w:line="220" w:lineRule="atLeast"/>
      </w:pPr>
    </w:p>
    <w:p w:rsidR="00A96E3E" w:rsidRDefault="00A96E3E" w:rsidP="00D31D50">
      <w:pPr>
        <w:pBdr>
          <w:bottom w:val="single" w:sz="6" w:space="1" w:color="auto"/>
        </w:pBdr>
        <w:spacing w:line="220" w:lineRule="atLeast"/>
      </w:pPr>
    </w:p>
    <w:p w:rsidR="00A96E3E" w:rsidRDefault="00A96E3E" w:rsidP="00D31D50">
      <w:pPr>
        <w:spacing w:line="220" w:lineRule="atLeast"/>
      </w:pPr>
      <w:r>
        <w:t>T</w:t>
      </w:r>
      <w:r>
        <w:rPr>
          <w:rFonts w:hint="eastAsia"/>
        </w:rPr>
        <w:t>hen,</w:t>
      </w:r>
      <w:r>
        <w:t xml:space="preserve"> </w:t>
      </w:r>
      <w:r>
        <w:rPr>
          <w:rFonts w:hint="eastAsia"/>
        </w:rPr>
        <w:t>how to prevent this kind of incidents happening is crucial.</w:t>
      </w:r>
    </w:p>
    <w:p w:rsidR="00A96E3E" w:rsidRDefault="00A96E3E" w:rsidP="00D31D50">
      <w:pPr>
        <w:spacing w:line="220" w:lineRule="atLeast"/>
      </w:pPr>
      <w:r>
        <w:t>“Then” in here is a little bit odd because there is no obvious time sequence in my opinion. I suggest change this sentence as “Thus, it has become crucial that how to prevent these incidents happening.”</w:t>
      </w:r>
    </w:p>
    <w:p w:rsidR="00A96E3E" w:rsidRDefault="00A96E3E" w:rsidP="00D31D50">
      <w:pPr>
        <w:spacing w:line="220" w:lineRule="atLeast"/>
      </w:pPr>
    </w:p>
    <w:p w:rsidR="00A96E3E" w:rsidRDefault="00A96E3E" w:rsidP="00D31D50">
      <w:pPr>
        <w:spacing w:line="220" w:lineRule="atLeast"/>
      </w:pPr>
      <w:r>
        <w:rPr>
          <w:rFonts w:hint="eastAsia"/>
        </w:rPr>
        <w:t xml:space="preserve">Because, </w:t>
      </w:r>
      <w:r>
        <w:t>…</w:t>
      </w:r>
      <w:r>
        <w:rPr>
          <w:rFonts w:hint="eastAsia"/>
        </w:rPr>
        <w:t>..,</w:t>
      </w:r>
      <w:r>
        <w:rPr>
          <w:rFonts w:hint="eastAsia"/>
        </w:rPr>
        <w:t>which lead to violence is not rare in schools</w:t>
      </w:r>
    </w:p>
    <w:p w:rsidR="00A96E3E" w:rsidRDefault="00A96E3E" w:rsidP="00D31D50">
      <w:pPr>
        <w:spacing w:line="220" w:lineRule="atLeast"/>
        <w:rPr>
          <w:rFonts w:hint="eastAsia"/>
        </w:rPr>
      </w:pPr>
      <w:r>
        <w:rPr>
          <w:rFonts w:hint="eastAsia"/>
        </w:rPr>
        <w:t>好可怕，这是什么鬼句子。两个谓语，第一个还没变单三。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rPr>
          <w:rFonts w:hint="eastAsia"/>
        </w:rPr>
        <w:t>Because</w:t>
      </w:r>
      <w:r>
        <w:rPr>
          <w:rFonts w:hint="eastAsia"/>
        </w:rPr>
        <w:t>引导了一个半句话。我的天。。。。</w:t>
      </w:r>
    </w:p>
    <w:p w:rsidR="002D51FE" w:rsidRDefault="002D51FE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  <w:r>
        <w:rPr>
          <w:rFonts w:hint="eastAsia"/>
        </w:rPr>
        <w:t>w</w:t>
      </w:r>
      <w:r w:rsidR="00A96E3E">
        <w:rPr>
          <w:rFonts w:hint="eastAsia"/>
        </w:rPr>
        <w:t>hich leads to continuous school violence.</w:t>
      </w:r>
    </w:p>
    <w:p w:rsidR="002D51FE" w:rsidRDefault="00517C65" w:rsidP="00D31D50">
      <w:pPr>
        <w:spacing w:line="220" w:lineRule="atLeast"/>
        <w:rPr>
          <w:rFonts w:hint="eastAsia"/>
        </w:rPr>
      </w:pPr>
      <w:r>
        <w:rPr>
          <w:rFonts w:hint="eastAsia"/>
        </w:rPr>
        <w:t>你的第一段和总结段比以前的都好。</w:t>
      </w:r>
    </w:p>
    <w:p w:rsidR="00517C65" w:rsidRDefault="00517C65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你把第二段重新写一下（后面说了这一段怎么合并你的两个段落）。第二段是说人们容易模仿电视里的暴力画面，尤其是年轻人</w:t>
      </w:r>
      <w:r>
        <w:rPr>
          <w:rFonts w:hint="eastAsia"/>
        </w:rPr>
        <w:t>youngsters</w:t>
      </w:r>
      <w:r>
        <w:rPr>
          <w:rFonts w:hint="eastAsia"/>
        </w:rPr>
        <w:t>的学校暴力。这个就是你的举例了。你这样组织第二段：</w:t>
      </w:r>
      <w:r>
        <w:rPr>
          <w:rFonts w:hint="eastAsia"/>
        </w:rPr>
        <w:t xml:space="preserve"> </w:t>
      </w:r>
      <w:r>
        <w:rPr>
          <w:rFonts w:hint="eastAsia"/>
        </w:rPr>
        <w:t>因为电视的普及导致各种节目呈现在大众面前。加上人爱模仿的天性，暴力画面容易被模仿。增长犯罪率。用校园暴力举例。</w:t>
      </w:r>
    </w:p>
    <w:p w:rsidR="00517C65" w:rsidRDefault="00517C65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  <w:r>
        <w:rPr>
          <w:rFonts w:hint="eastAsia"/>
        </w:rPr>
        <w:t>第三段我觉得逻辑很好。有让步。你的观点就是画面停留的时间长，带来的负面效果大于电视呈现的绳之以法。</w:t>
      </w:r>
    </w:p>
    <w:p w:rsidR="00517C65" w:rsidRDefault="00517C65" w:rsidP="00D31D50">
      <w:pPr>
        <w:spacing w:line="220" w:lineRule="atLeast"/>
        <w:rPr>
          <w:rFonts w:hint="eastAsia"/>
        </w:rPr>
      </w:pPr>
      <w:r>
        <w:rPr>
          <w:rFonts w:hint="eastAsia"/>
        </w:rPr>
        <w:t>除了恶心的语法错误，我觉得你的逻辑上来了。学的很快。就这样写，主体段挺好的。你还需要在明确你的观点。我觉得这两个主体段貌似没有非常明显的看出区别来，有重叠的部分。而且你论述的有点少，感觉篇幅很单薄。你可以把这两个合成一个。就是画面暴影响人的行为：</w:t>
      </w:r>
      <w:r>
        <w:rPr>
          <w:rFonts w:hint="eastAsia"/>
        </w:rPr>
        <w:t xml:space="preserve">1, </w:t>
      </w:r>
      <w:r>
        <w:rPr>
          <w:rFonts w:hint="eastAsia"/>
        </w:rPr>
        <w:t>人爱模仿，</w:t>
      </w:r>
      <w:r>
        <w:rPr>
          <w:rFonts w:hint="eastAsia"/>
        </w:rPr>
        <w:t>2</w:t>
      </w:r>
      <w:r>
        <w:rPr>
          <w:rFonts w:hint="eastAsia"/>
        </w:rPr>
        <w:t>，停留时间长在大脑里，共同促进人的行为暴力。这样篇幅就显得饱满。</w:t>
      </w:r>
    </w:p>
    <w:p w:rsidR="00517C65" w:rsidRDefault="00517C65" w:rsidP="00D31D50">
      <w:pPr>
        <w:spacing w:line="220" w:lineRule="atLeast"/>
        <w:rPr>
          <w:rFonts w:hint="eastAsia"/>
        </w:rPr>
      </w:pPr>
      <w:r>
        <w:rPr>
          <w:rFonts w:hint="eastAsia"/>
        </w:rPr>
        <w:t>另一方面你分析为什么电视会影响犯罪率主要是增高。电视的画面不真实，都是加工的，为了吸引眼球，把打斗场面故意夸大，显得很酷，而且处理问题简单直接有效。给人一种错误的引导。其实现实中如果采取暴力，面临的法律，家庭破碎，引发的子问题更多。这里可以写的很多。</w:t>
      </w:r>
    </w:p>
    <w:p w:rsidR="00517C65" w:rsidRDefault="00517C65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我觉得这样写就比较容易拿到</w:t>
      </w:r>
      <w:r>
        <w:rPr>
          <w:rFonts w:hint="eastAsia"/>
        </w:rPr>
        <w:t>6-6.5</w:t>
      </w:r>
      <w:r>
        <w:rPr>
          <w:rFonts w:hint="eastAsia"/>
        </w:rPr>
        <w:t>了。</w:t>
      </w:r>
    </w:p>
    <w:p w:rsidR="00517C65" w:rsidRDefault="00517C65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  <w:r>
        <w:rPr>
          <w:rFonts w:hint="eastAsia"/>
        </w:rPr>
        <w:t>还有写总结段落，要照顾到你的分论点，你写的就一个，我帮你拆了两个。</w:t>
      </w:r>
    </w:p>
    <w:p w:rsidR="00517C65" w:rsidRPr="00517C65" w:rsidRDefault="00517C65" w:rsidP="00D31D50">
      <w:pPr>
        <w:spacing w:line="220" w:lineRule="atLeast"/>
        <w:rPr>
          <w:rFonts w:hint="eastAsia"/>
        </w:rPr>
      </w:pPr>
      <w:r>
        <w:rPr>
          <w:rFonts w:hint="eastAsia"/>
        </w:rPr>
        <w:t>把语法改一下，然后两个观点合在一起把第二段写一下发给我。我说的那个你不用写了，脑子有一个印象就行了。</w:t>
      </w:r>
      <w:bookmarkStart w:id="46" w:name="_GoBack"/>
      <w:bookmarkEnd w:id="46"/>
    </w:p>
    <w:sectPr w:rsidR="00517C65" w:rsidRPr="00517C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ong" w:date="2017-03-01T19:09:00Z" w:initials="DQ">
    <w:p w:rsidR="005C2F7D" w:rsidRDefault="005C2F7D">
      <w:pPr>
        <w:pStyle w:val="CommentText"/>
      </w:pPr>
      <w:r>
        <w:rPr>
          <w:rStyle w:val="CommentReference"/>
        </w:rPr>
        <w:annotationRef/>
      </w:r>
      <w:r>
        <w:t xml:space="preserve">It is very common to use </w:t>
      </w:r>
      <w:r w:rsidRPr="005C2F7D">
        <w:t>using the present perfect and present perfect continuous with “in recent years”</w:t>
      </w:r>
    </w:p>
  </w:comment>
  <w:comment w:id="7" w:author="Dong" w:date="2017-03-01T19:09:00Z" w:initials="DQ">
    <w:p w:rsidR="002D51FE" w:rsidRDefault="002D51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因为你后面的两个主体段都是在讲同意，没有反对。</w:t>
      </w:r>
    </w:p>
  </w:comment>
  <w:comment w:id="9" w:author="Dong" w:date="2017-03-01T19:09:00Z" w:initials="DQ">
    <w:p w:rsidR="002D51FE" w:rsidRDefault="002D51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这里为啥是</w:t>
      </w:r>
      <w:r>
        <w:rPr>
          <w:rFonts w:hint="eastAsia"/>
        </w:rPr>
        <w:t>is</w:t>
      </w:r>
      <w:r>
        <w:rPr>
          <w:rFonts w:hint="eastAsia"/>
        </w:rPr>
        <w:t>我就不解释了吧。。。</w:t>
      </w:r>
    </w:p>
  </w:comment>
  <w:comment w:id="19" w:author="Dong" w:date="2017-03-01T19:09:00Z" w:initials="DQ">
    <w:p w:rsidR="00A96E3E" w:rsidRDefault="00A96E3E">
      <w:pPr>
        <w:pStyle w:val="CommentText"/>
      </w:pPr>
      <w:r>
        <w:rPr>
          <w:rStyle w:val="CommentReference"/>
        </w:rPr>
        <w:annotationRef/>
      </w:r>
      <w:r>
        <w:t>Mimic (for the reason that you have used “imitate”)</w:t>
      </w:r>
    </w:p>
  </w:comment>
  <w:comment w:id="25" w:author="Dong" w:date="2017-03-01T19:09:00Z" w:initials="DQ">
    <w:p w:rsidR="00A96E3E" w:rsidRDefault="00A96E3E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hereas</w:t>
      </w:r>
      <w:r>
        <w:rPr>
          <w:rFonts w:hint="eastAsia"/>
        </w:rPr>
        <w:t>不是用来比较两个方面的么，但是的意思。这里啥意思</w:t>
      </w:r>
    </w:p>
  </w:comment>
  <w:comment w:id="38" w:author="Dong" w:date="2017-03-01T19:09:00Z" w:initials="DQ">
    <w:p w:rsidR="002D51FE" w:rsidRDefault="002D51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双谓语了哈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7C" w:rsidRDefault="0012227C" w:rsidP="00EF344F">
      <w:pPr>
        <w:spacing w:after="0"/>
      </w:pPr>
      <w:r>
        <w:separator/>
      </w:r>
    </w:p>
  </w:endnote>
  <w:endnote w:type="continuationSeparator" w:id="0">
    <w:p w:rsidR="0012227C" w:rsidRDefault="0012227C" w:rsidP="00EF3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7C" w:rsidRDefault="0012227C" w:rsidP="00EF344F">
      <w:pPr>
        <w:spacing w:after="0"/>
      </w:pPr>
      <w:r>
        <w:separator/>
      </w:r>
    </w:p>
  </w:footnote>
  <w:footnote w:type="continuationSeparator" w:id="0">
    <w:p w:rsidR="0012227C" w:rsidRDefault="0012227C" w:rsidP="00EF34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D44C4"/>
    <w:rsid w:val="0012227C"/>
    <w:rsid w:val="002D51FE"/>
    <w:rsid w:val="00323B43"/>
    <w:rsid w:val="003D37D8"/>
    <w:rsid w:val="00426133"/>
    <w:rsid w:val="004358AB"/>
    <w:rsid w:val="00517C65"/>
    <w:rsid w:val="005473EB"/>
    <w:rsid w:val="005C2F7D"/>
    <w:rsid w:val="006E5996"/>
    <w:rsid w:val="008B7726"/>
    <w:rsid w:val="00904855"/>
    <w:rsid w:val="00A96E3E"/>
    <w:rsid w:val="00C37E10"/>
    <w:rsid w:val="00D31D50"/>
    <w:rsid w:val="00E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34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344F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F34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344F"/>
    <w:rPr>
      <w:rFonts w:ascii="Tahoma" w:hAnsi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2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F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F7D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F7D"/>
    <w:rPr>
      <w:rFonts w:ascii="Tahoma" w:hAnsi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7D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C2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</cp:lastModifiedBy>
  <cp:revision>3</cp:revision>
  <dcterms:created xsi:type="dcterms:W3CDTF">2008-09-11T17:20:00Z</dcterms:created>
  <dcterms:modified xsi:type="dcterms:W3CDTF">2017-03-01T08:09:00Z</dcterms:modified>
</cp:coreProperties>
</file>