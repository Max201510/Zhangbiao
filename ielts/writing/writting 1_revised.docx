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897" w:rsidRPr="00686897" w:rsidRDefault="00686897" w:rsidP="00686897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86897">
        <w:rPr>
          <w:rFonts w:ascii="SimSun" w:eastAsia="SimSun" w:hAnsi="SimSun" w:cs="SimSun"/>
          <w:noProof/>
          <w:kern w:val="0"/>
          <w:sz w:val="24"/>
          <w:szCs w:val="24"/>
          <w:lang w:val="en-AU"/>
        </w:rPr>
        <w:drawing>
          <wp:inline distT="0" distB="0" distL="0" distR="0" wp14:anchorId="13115B4C" wp14:editId="1BE82F87">
            <wp:extent cx="5200650" cy="6153150"/>
            <wp:effectExtent l="0" t="0" r="0" b="0"/>
            <wp:docPr id="2" name="图片 2" descr="C:\Users\Administrator\AppData\Roaming\Tencent\Users\843998980\QQ\WinTemp\RichOle\4]{P8W[2FSB1NMFEXMJCA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843998980\QQ\WinTemp\RichOle\4]{P8W[2FSB1NMFEXMJCA]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6B" w:rsidRDefault="0007366B"/>
    <w:p w:rsidR="0007366B" w:rsidRPr="00686897" w:rsidRDefault="0007366B">
      <w:pPr>
        <w:rPr>
          <w:sz w:val="24"/>
          <w:szCs w:val="24"/>
        </w:rPr>
      </w:pPr>
    </w:p>
    <w:p w:rsidR="00D42505" w:rsidRPr="00686897" w:rsidRDefault="009D52A8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>The pie charts present household energy use and household greenhouse gas emissions in Australian.</w:t>
      </w:r>
    </w:p>
    <w:p w:rsidR="009D52A8" w:rsidRPr="00686897" w:rsidRDefault="009D52A8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The first chart shows that heating is the most important part of household energy use in Australian, accounting for 42% of total energy use. Water heating is another main energy consumption household and accounts for 30% of total amount. Refrigeration, lighting and cooling are the other three </w:t>
      </w:r>
      <w:r w:rsidR="0007366B" w:rsidRPr="00686897">
        <w:rPr>
          <w:rFonts w:ascii="Times New Roman" w:hAnsi="Times New Roman" w:cs="Times New Roman"/>
          <w:sz w:val="24"/>
          <w:szCs w:val="24"/>
        </w:rPr>
        <w:t xml:space="preserve">ways of </w:t>
      </w:r>
      <w:r w:rsidRPr="00686897">
        <w:rPr>
          <w:rFonts w:ascii="Times New Roman" w:hAnsi="Times New Roman" w:cs="Times New Roman"/>
          <w:sz w:val="24"/>
          <w:szCs w:val="24"/>
        </w:rPr>
        <w:t>household</w:t>
      </w:r>
      <w:r w:rsidR="0007366B" w:rsidRPr="00686897">
        <w:rPr>
          <w:rFonts w:ascii="Times New Roman" w:hAnsi="Times New Roman" w:cs="Times New Roman"/>
          <w:sz w:val="24"/>
          <w:szCs w:val="24"/>
        </w:rPr>
        <w:t xml:space="preserve"> </w:t>
      </w:r>
      <w:r w:rsidRPr="00686897">
        <w:rPr>
          <w:rFonts w:ascii="Times New Roman" w:hAnsi="Times New Roman" w:cs="Times New Roman"/>
          <w:sz w:val="24"/>
          <w:szCs w:val="24"/>
        </w:rPr>
        <w:t>energy using</w:t>
      </w:r>
      <w:del w:id="0" w:author="Dong" w:date="2017-02-10T09:22:00Z">
        <w:r w:rsidRPr="00686897" w:rsidDel="00000A73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" w:author="Dong" w:date="2017-02-10T09:22:00Z">
        <w:r w:rsidR="00000A73">
          <w:rPr>
            <w:rFonts w:ascii="Times New Roman" w:hAnsi="Times New Roman" w:cs="Times New Roman"/>
            <w:sz w:val="24"/>
            <w:szCs w:val="24"/>
          </w:rPr>
          <w:t xml:space="preserve"> and</w:t>
        </w:r>
        <w:bookmarkStart w:id="2" w:name="_GoBack"/>
        <w:bookmarkEnd w:id="2"/>
        <w:r w:rsidR="00000A73" w:rsidRPr="0068689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86897">
        <w:rPr>
          <w:rFonts w:ascii="Times New Roman" w:hAnsi="Times New Roman" w:cs="Times New Roman"/>
          <w:sz w:val="24"/>
          <w:szCs w:val="24"/>
        </w:rPr>
        <w:t>their perception of energy consumption are 7%, 4% and 2%, respectively. Besides, other appliance occupied only 15% of household energy using.</w:t>
      </w:r>
    </w:p>
    <w:p w:rsidR="009D52A8" w:rsidRPr="00686897" w:rsidRDefault="009D52A8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The second chart shows that water heating holds 32% of household greenhouse gas emissions, and other appliance produces 28% of gas, only 4% less than water heating. </w:t>
      </w:r>
      <w:r w:rsidRPr="00686897">
        <w:rPr>
          <w:rFonts w:ascii="Times New Roman" w:hAnsi="Times New Roman" w:cs="Times New Roman"/>
          <w:sz w:val="24"/>
          <w:szCs w:val="24"/>
        </w:rPr>
        <w:lastRenderedPageBreak/>
        <w:t>Both heating and refrigeration are the other important greenhouse gas sources and produce around a half of that than other appliances.</w:t>
      </w:r>
    </w:p>
    <w:p w:rsidR="009D52A8" w:rsidRPr="00686897" w:rsidRDefault="009D52A8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In summary, heating and water heating are the main ways of </w:t>
      </w:r>
      <w:r w:rsidR="0007366B" w:rsidRPr="00686897">
        <w:rPr>
          <w:rFonts w:ascii="Times New Roman" w:hAnsi="Times New Roman" w:cs="Times New Roman"/>
          <w:sz w:val="24"/>
          <w:szCs w:val="24"/>
        </w:rPr>
        <w:t xml:space="preserve">household energy using in Australian, while water heating and other appliances are the main sources of greenhouse gas emissions. </w:t>
      </w:r>
    </w:p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07366B" w:rsidRDefault="0007366B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Default="00686897"/>
    <w:p w:rsidR="00686897" w:rsidRPr="00686897" w:rsidRDefault="00686897" w:rsidP="00686897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686897">
        <w:rPr>
          <w:rFonts w:ascii="Times New Roman" w:eastAsia="SimSun" w:hAnsi="Times New Roman" w:cs="Times New Roman"/>
          <w:noProof/>
          <w:kern w:val="0"/>
          <w:sz w:val="24"/>
          <w:szCs w:val="24"/>
          <w:lang w:val="en-AU"/>
        </w:rPr>
        <w:lastRenderedPageBreak/>
        <w:drawing>
          <wp:inline distT="0" distB="0" distL="0" distR="0" wp14:anchorId="77274714" wp14:editId="38DED017">
            <wp:extent cx="5619750" cy="3267075"/>
            <wp:effectExtent l="0" t="0" r="0" b="9525"/>
            <wp:docPr id="3" name="图片 3" descr="C:\Users\Administrator\AppData\Roaming\Tencent\Users\843998980\QQ\WinTemp\RichOle\Q7{CF2(T@RO`R[TLM%S_K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3998980\QQ\WinTemp\RichOle\Q7{CF2(T@RO`R[TLM%S_KJ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897" w:rsidRPr="00686897" w:rsidRDefault="00686897">
      <w:pPr>
        <w:rPr>
          <w:rFonts w:ascii="Times New Roman" w:hAnsi="Times New Roman" w:cs="Times New Roman"/>
          <w:sz w:val="24"/>
          <w:szCs w:val="24"/>
        </w:rPr>
      </w:pPr>
    </w:p>
    <w:p w:rsidR="0007366B" w:rsidRPr="00686897" w:rsidRDefault="0007366B">
      <w:pPr>
        <w:rPr>
          <w:rFonts w:ascii="Times New Roman" w:hAnsi="Times New Roman" w:cs="Times New Roman"/>
          <w:sz w:val="24"/>
          <w:szCs w:val="24"/>
        </w:rPr>
      </w:pPr>
    </w:p>
    <w:p w:rsidR="00D42505" w:rsidRPr="00686897" w:rsidRDefault="0007366B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Learning the difference between right and wrong is very important for children, no matter in school or at home. </w:t>
      </w:r>
      <w:del w:id="3" w:author="Dong" w:date="2017-02-10T08:29:00Z">
        <w:r w:rsidRPr="00686897" w:rsidDel="00D42505">
          <w:rPr>
            <w:rFonts w:ascii="Times New Roman" w:hAnsi="Times New Roman" w:cs="Times New Roman"/>
            <w:sz w:val="24"/>
            <w:szCs w:val="24"/>
          </w:rPr>
          <w:delText>That will be</w:delText>
        </w:r>
      </w:del>
      <w:ins w:id="4" w:author="Dong" w:date="2017-02-10T08:29:00Z">
        <w:r w:rsidR="00D42505">
          <w:rPr>
            <w:rFonts w:ascii="Times New Roman" w:hAnsi="Times New Roman" w:cs="Times New Roman"/>
            <w:sz w:val="24"/>
            <w:szCs w:val="24"/>
          </w:rPr>
          <w:t>It is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helpful in children’s growing up. Punishment is recognized as </w:t>
      </w:r>
      <w:del w:id="5" w:author="Dong" w:date="2017-02-10T08:29:00Z">
        <w:r w:rsidRPr="00686897" w:rsidDel="00D42505">
          <w:rPr>
            <w:rFonts w:ascii="Times New Roman" w:hAnsi="Times New Roman" w:cs="Times New Roman"/>
            <w:sz w:val="24"/>
            <w:szCs w:val="24"/>
          </w:rPr>
          <w:delText>an</w:delText>
        </w:r>
      </w:del>
      <w:ins w:id="6" w:author="Dong" w:date="2017-02-10T08:29:00Z">
        <w:r w:rsidR="00D42505" w:rsidRPr="00686897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necessary method to help the</w:t>
      </w:r>
      <w:ins w:id="7" w:author="Dong" w:date="2017-02-10T08:31:00Z">
        <w:r w:rsidR="00D42505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learn this distinction</w:t>
      </w:r>
      <w:del w:id="8" w:author="Dong" w:date="2017-02-10T08:31:00Z">
        <w:r w:rsidRPr="00686897" w:rsidDel="00D42505">
          <w:rPr>
            <w:rFonts w:ascii="Times New Roman" w:hAnsi="Times New Roman" w:cs="Times New Roman"/>
            <w:sz w:val="24"/>
            <w:szCs w:val="24"/>
          </w:rPr>
          <w:delText>. B</w:delText>
        </w:r>
      </w:del>
      <w:ins w:id="9" w:author="Dong" w:date="2017-02-10T08:31:00Z">
        <w:r w:rsidR="00D42505">
          <w:rPr>
            <w:rFonts w:ascii="Times New Roman" w:hAnsi="Times New Roman" w:cs="Times New Roman"/>
            <w:sz w:val="24"/>
            <w:szCs w:val="24"/>
          </w:rPr>
          <w:t xml:space="preserve"> b</w:t>
        </w:r>
      </w:ins>
      <w:r w:rsidRPr="00686897">
        <w:rPr>
          <w:rFonts w:ascii="Times New Roman" w:hAnsi="Times New Roman" w:cs="Times New Roman"/>
          <w:sz w:val="24"/>
          <w:szCs w:val="24"/>
        </w:rPr>
        <w:t>ecause it is directive and effective.</w:t>
      </w:r>
    </w:p>
    <w:p w:rsidR="0007366B" w:rsidRPr="00686897" w:rsidRDefault="0007366B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Punishment is necessary, especially when children do wrong things. It </w:t>
      </w:r>
      <w:del w:id="10" w:author="Dong" w:date="2017-02-10T08:31:00Z">
        <w:r w:rsidRPr="00686897" w:rsidDel="00D42505">
          <w:rPr>
            <w:rFonts w:ascii="Times New Roman" w:hAnsi="Times New Roman" w:cs="Times New Roman"/>
            <w:sz w:val="24"/>
            <w:szCs w:val="24"/>
          </w:rPr>
          <w:delText xml:space="preserve">will </w:delText>
        </w:r>
      </w:del>
      <w:r w:rsidRPr="00686897">
        <w:rPr>
          <w:rFonts w:ascii="Times New Roman" w:hAnsi="Times New Roman" w:cs="Times New Roman"/>
          <w:sz w:val="24"/>
          <w:szCs w:val="24"/>
        </w:rPr>
        <w:t>prevent</w:t>
      </w:r>
      <w:ins w:id="11" w:author="Dong" w:date="2017-02-10T08:31:00Z">
        <w:r w:rsidR="00D42505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them </w:t>
      </w:r>
      <w:ins w:id="12" w:author="Dong" w:date="2017-02-10T08:32:00Z">
        <w:r w:rsidR="00D42505">
          <w:rPr>
            <w:rFonts w:ascii="Times New Roman" w:hAnsi="Times New Roman" w:cs="Times New Roman"/>
            <w:sz w:val="24"/>
            <w:szCs w:val="24"/>
          </w:rPr>
          <w:t xml:space="preserve">from </w:t>
        </w:r>
      </w:ins>
      <w:r w:rsidRPr="00686897">
        <w:rPr>
          <w:rFonts w:ascii="Times New Roman" w:hAnsi="Times New Roman" w:cs="Times New Roman"/>
          <w:sz w:val="24"/>
          <w:szCs w:val="24"/>
        </w:rPr>
        <w:t>making similar mistakes in the future. When I was a child, I stole an eraser fr</w:t>
      </w:r>
      <w:r w:rsidR="00AC26EF" w:rsidRPr="00686897">
        <w:rPr>
          <w:rFonts w:ascii="Times New Roman" w:hAnsi="Times New Roman" w:cs="Times New Roman"/>
          <w:sz w:val="24"/>
          <w:szCs w:val="24"/>
        </w:rPr>
        <w:t>om one of my classmates, Chao. Fortunately</w:t>
      </w:r>
      <w:r w:rsidRPr="00686897">
        <w:rPr>
          <w:rFonts w:ascii="Times New Roman" w:hAnsi="Times New Roman" w:cs="Times New Roman"/>
          <w:sz w:val="24"/>
          <w:szCs w:val="24"/>
        </w:rPr>
        <w:t xml:space="preserve">, </w:t>
      </w:r>
      <w:r w:rsidR="00AC26EF" w:rsidRPr="00686897">
        <w:rPr>
          <w:rFonts w:ascii="Times New Roman" w:hAnsi="Times New Roman" w:cs="Times New Roman"/>
          <w:sz w:val="24"/>
          <w:szCs w:val="24"/>
        </w:rPr>
        <w:t xml:space="preserve">my father found that and punished me in a strict way. He shut me in a dark room for a whole day </w:t>
      </w:r>
      <w:del w:id="13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>with on</w:delText>
        </w:r>
      </w:del>
      <w:ins w:id="14" w:author="Dong" w:date="2017-02-10T08:33:00Z">
        <w:r w:rsidR="00D42505">
          <w:rPr>
            <w:rFonts w:ascii="Times New Roman" w:hAnsi="Times New Roman" w:cs="Times New Roman"/>
            <w:sz w:val="24"/>
            <w:szCs w:val="24"/>
          </w:rPr>
          <w:t>without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 xml:space="preserve"> water and food. From then on, I </w:t>
      </w:r>
      <w:del w:id="15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>didn’t steal</w:delText>
        </w:r>
      </w:del>
      <w:ins w:id="16" w:author="Dong" w:date="2017-02-10T08:33:00Z">
        <w:r w:rsidR="00D42505">
          <w:rPr>
            <w:rFonts w:ascii="Times New Roman" w:hAnsi="Times New Roman" w:cs="Times New Roman"/>
            <w:sz w:val="24"/>
            <w:szCs w:val="24"/>
          </w:rPr>
          <w:t>haven’t stolen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 xml:space="preserve"> anything any</w:t>
      </w:r>
      <w:del w:id="17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C26EF" w:rsidRPr="00686897">
        <w:rPr>
          <w:rFonts w:ascii="Times New Roman" w:hAnsi="Times New Roman" w:cs="Times New Roman"/>
          <w:sz w:val="24"/>
          <w:szCs w:val="24"/>
        </w:rPr>
        <w:t xml:space="preserve">more. He told me that if he </w:t>
      </w:r>
      <w:del w:id="18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 xml:space="preserve">don’t </w:delText>
        </w:r>
      </w:del>
      <w:ins w:id="19" w:author="Dong" w:date="2017-02-10T08:33:00Z">
        <w:r w:rsidR="00D42505">
          <w:rPr>
            <w:rFonts w:ascii="Times New Roman" w:hAnsi="Times New Roman" w:cs="Times New Roman"/>
            <w:sz w:val="24"/>
            <w:szCs w:val="24"/>
          </w:rPr>
          <w:t>had not</w:t>
        </w:r>
        <w:r w:rsidR="00D42505" w:rsidRPr="0068689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>punish</w:t>
      </w:r>
      <w:ins w:id="20" w:author="Dong" w:date="2017-02-10T08:41:00Z">
        <w:r w:rsidR="00151B01">
          <w:rPr>
            <w:rFonts w:ascii="Times New Roman" w:hAnsi="Times New Roman" w:cs="Times New Roman"/>
            <w:sz w:val="24"/>
            <w:szCs w:val="24"/>
          </w:rPr>
          <w:t>ed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 xml:space="preserve"> me, I </w:t>
      </w:r>
      <w:del w:id="21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 xml:space="preserve">may </w:delText>
        </w:r>
      </w:del>
      <w:ins w:id="22" w:author="Dong" w:date="2017-02-10T08:33:00Z">
        <w:r w:rsidR="00D42505">
          <w:rPr>
            <w:rFonts w:ascii="Times New Roman" w:hAnsi="Times New Roman" w:cs="Times New Roman"/>
            <w:sz w:val="24"/>
            <w:szCs w:val="24"/>
          </w:rPr>
          <w:t>would have</w:t>
        </w:r>
        <w:r w:rsidR="00D42505" w:rsidRPr="0068689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 xml:space="preserve">become a </w:t>
      </w:r>
      <w:del w:id="23" w:author="Dong" w:date="2017-02-10T08:33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>theif</w:delText>
        </w:r>
      </w:del>
      <w:ins w:id="24" w:author="Dong" w:date="2017-02-10T08:33:00Z">
        <w:r w:rsidR="00D42505" w:rsidRPr="00686897">
          <w:rPr>
            <w:rFonts w:ascii="Times New Roman" w:hAnsi="Times New Roman" w:cs="Times New Roman"/>
            <w:sz w:val="24"/>
            <w:szCs w:val="24"/>
          </w:rPr>
          <w:t>thief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 xml:space="preserve"> when I grow up. </w:t>
      </w:r>
      <w:del w:id="25" w:author="Dong" w:date="2017-02-10T08:34:00Z">
        <w:r w:rsidR="00AC26EF" w:rsidRPr="00686897" w:rsidDel="00D42505">
          <w:rPr>
            <w:rFonts w:ascii="Times New Roman" w:hAnsi="Times New Roman" w:cs="Times New Roman"/>
            <w:sz w:val="24"/>
            <w:szCs w:val="24"/>
          </w:rPr>
          <w:delText>At that time</w:delText>
        </w:r>
      </w:del>
      <w:ins w:id="26" w:author="Dong" w:date="2017-02-10T08:34:00Z">
        <w:r w:rsidR="00D42505">
          <w:rPr>
            <w:rFonts w:ascii="Times New Roman" w:hAnsi="Times New Roman" w:cs="Times New Roman"/>
            <w:sz w:val="24"/>
            <w:szCs w:val="24"/>
          </w:rPr>
          <w:t>As a result</w:t>
        </w:r>
      </w:ins>
      <w:r w:rsidR="00AC26EF" w:rsidRPr="00686897">
        <w:rPr>
          <w:rFonts w:ascii="Times New Roman" w:hAnsi="Times New Roman" w:cs="Times New Roman"/>
          <w:sz w:val="24"/>
          <w:szCs w:val="24"/>
        </w:rPr>
        <w:t>, I would spend the rest of life in jail.</w:t>
      </w:r>
    </w:p>
    <w:p w:rsidR="00AC26EF" w:rsidRPr="00686897" w:rsidRDefault="00AC26EF">
      <w:pPr>
        <w:rPr>
          <w:rFonts w:ascii="Times New Roman" w:hAnsi="Times New Roman" w:cs="Times New Roman"/>
          <w:sz w:val="24"/>
          <w:szCs w:val="24"/>
        </w:rPr>
      </w:pPr>
      <w:del w:id="27" w:author="Dong" w:date="2017-02-10T08:37:00Z">
        <w:r w:rsidRPr="00686897" w:rsidDel="00151B01">
          <w:rPr>
            <w:rFonts w:ascii="Times New Roman" w:hAnsi="Times New Roman" w:cs="Times New Roman"/>
            <w:sz w:val="24"/>
            <w:szCs w:val="24"/>
          </w:rPr>
          <w:delText>However, excessive punishment cannot educate children and may even cause other problems.</w:delText>
        </w:r>
      </w:del>
      <w:ins w:id="28" w:author="Dong" w:date="2017-02-10T08:36:00Z">
        <w:r w:rsidR="00151B01">
          <w:rPr>
            <w:rFonts w:ascii="Times New Roman" w:hAnsi="Times New Roman" w:cs="Times New Roman"/>
            <w:sz w:val="24"/>
            <w:szCs w:val="24"/>
          </w:rPr>
          <w:t xml:space="preserve">However, excessive punishment does not necessarily educate children. On the contrary, it spirals bad </w:t>
        </w:r>
        <w:proofErr w:type="spellStart"/>
        <w:r w:rsidR="00151B01">
          <w:rPr>
            <w:rFonts w:ascii="Times New Roman" w:hAnsi="Times New Roman" w:cs="Times New Roman"/>
            <w:sz w:val="24"/>
            <w:szCs w:val="24"/>
          </w:rPr>
          <w:t>behaviours</w:t>
        </w:r>
        <w:proofErr w:type="spellEnd"/>
        <w:r w:rsidR="00151B01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</w:t>
      </w:r>
      <w:del w:id="29" w:author="Dong" w:date="2017-02-10T08:37:00Z">
        <w:r w:rsidRPr="00686897" w:rsidDel="00151B01">
          <w:rPr>
            <w:rFonts w:ascii="Times New Roman" w:hAnsi="Times New Roman" w:cs="Times New Roman"/>
            <w:sz w:val="24"/>
            <w:szCs w:val="24"/>
          </w:rPr>
          <w:delText>If the punishment is too severe, it may hurt</w:delText>
        </w:r>
      </w:del>
      <w:ins w:id="30" w:author="Dong" w:date="2017-02-10T08:37:00Z">
        <w:r w:rsidR="00151B01">
          <w:rPr>
            <w:rFonts w:ascii="Times New Roman" w:hAnsi="Times New Roman" w:cs="Times New Roman"/>
            <w:sz w:val="24"/>
            <w:szCs w:val="24"/>
          </w:rPr>
          <w:t>It hurts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children both in physical and mental. There were some news reported that some parents beaten them by </w:t>
      </w:r>
      <w:del w:id="31" w:author="Dong" w:date="2017-02-10T08:38:00Z">
        <w:r w:rsidRPr="00686897" w:rsidDel="00151B01">
          <w:rPr>
            <w:rFonts w:ascii="Times New Roman" w:hAnsi="Times New Roman" w:cs="Times New Roman"/>
            <w:sz w:val="24"/>
            <w:szCs w:val="24"/>
          </w:rPr>
          <w:delText xml:space="preserve">stocks </w:delText>
        </w:r>
      </w:del>
      <w:ins w:id="32" w:author="Dong" w:date="2017-02-10T08:38:00Z">
        <w:r w:rsidR="00151B01">
          <w:rPr>
            <w:rFonts w:ascii="Times New Roman" w:hAnsi="Times New Roman" w:cs="Times New Roman"/>
            <w:sz w:val="24"/>
            <w:szCs w:val="24"/>
          </w:rPr>
          <w:t>sticks</w:t>
        </w:r>
        <w:r w:rsidR="00151B01" w:rsidRPr="0068689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when kids make some small mistakes. Some children even suicide themselves, because they cannot bare that kind of punishment any more. Severe punishment sometimes cannot help children distinct right and </w:t>
      </w:r>
      <w:del w:id="33" w:author="Dong" w:date="2017-02-10T08:38:00Z">
        <w:r w:rsidRPr="00686897" w:rsidDel="00151B01">
          <w:rPr>
            <w:rFonts w:ascii="Times New Roman" w:hAnsi="Times New Roman" w:cs="Times New Roman"/>
            <w:sz w:val="24"/>
            <w:szCs w:val="24"/>
          </w:rPr>
          <w:delText>wrong,</w:delText>
        </w:r>
      </w:del>
      <w:ins w:id="34" w:author="Dong" w:date="2017-02-10T08:38:00Z">
        <w:r w:rsidR="00151B01" w:rsidRPr="00686897">
          <w:rPr>
            <w:rFonts w:ascii="Times New Roman" w:hAnsi="Times New Roman" w:cs="Times New Roman"/>
            <w:sz w:val="24"/>
            <w:szCs w:val="24"/>
          </w:rPr>
          <w:t>wrong;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on the contrary, it </w:t>
      </w:r>
      <w:del w:id="35" w:author="Dong" w:date="2017-02-10T08:39:00Z">
        <w:r w:rsidRPr="00686897" w:rsidDel="00151B01">
          <w:rPr>
            <w:rFonts w:ascii="Times New Roman" w:hAnsi="Times New Roman" w:cs="Times New Roman"/>
            <w:sz w:val="24"/>
            <w:szCs w:val="24"/>
          </w:rPr>
          <w:delText>may complex</w:delText>
        </w:r>
      </w:del>
      <w:ins w:id="36" w:author="Dong" w:date="2017-02-10T08:39:00Z">
        <w:r w:rsidR="00151B01">
          <w:rPr>
            <w:rFonts w:ascii="Times New Roman" w:hAnsi="Times New Roman" w:cs="Times New Roman"/>
            <w:sz w:val="24"/>
            <w:szCs w:val="24"/>
          </w:rPr>
          <w:t>complexes</w:t>
        </w:r>
      </w:ins>
      <w:r w:rsidRPr="00686897">
        <w:rPr>
          <w:rFonts w:ascii="Times New Roman" w:hAnsi="Times New Roman" w:cs="Times New Roman"/>
          <w:sz w:val="24"/>
          <w:szCs w:val="24"/>
        </w:rPr>
        <w:t xml:space="preserve"> the simple problems.</w:t>
      </w:r>
    </w:p>
    <w:p w:rsidR="00AC26EF" w:rsidRPr="00686897" w:rsidRDefault="00AC26EF">
      <w:pPr>
        <w:rPr>
          <w:rFonts w:ascii="Times New Roman" w:hAnsi="Times New Roman" w:cs="Times New Roman"/>
          <w:sz w:val="24"/>
          <w:szCs w:val="24"/>
        </w:rPr>
      </w:pPr>
      <w:r w:rsidRPr="00686897">
        <w:rPr>
          <w:rFonts w:ascii="Times New Roman" w:hAnsi="Times New Roman" w:cs="Times New Roman"/>
          <w:sz w:val="24"/>
          <w:szCs w:val="24"/>
        </w:rPr>
        <w:t xml:space="preserve">In my opinion, </w:t>
      </w:r>
      <w:r w:rsidR="00E25BEF" w:rsidRPr="00686897">
        <w:rPr>
          <w:rFonts w:ascii="Times New Roman" w:hAnsi="Times New Roman" w:cs="Times New Roman"/>
          <w:sz w:val="24"/>
          <w:szCs w:val="24"/>
        </w:rPr>
        <w:t>there are no two same children in the world. Different child</w:t>
      </w:r>
      <w:ins w:id="37" w:author="Dong" w:date="2017-02-10T08:39:00Z">
        <w:r w:rsidR="00151B01">
          <w:rPr>
            <w:rFonts w:ascii="Times New Roman" w:hAnsi="Times New Roman" w:cs="Times New Roman"/>
            <w:sz w:val="24"/>
            <w:szCs w:val="24"/>
          </w:rPr>
          <w:t>ren</w:t>
        </w:r>
      </w:ins>
      <w:r w:rsidR="00E25BEF" w:rsidRPr="00686897">
        <w:rPr>
          <w:rFonts w:ascii="Times New Roman" w:hAnsi="Times New Roman" w:cs="Times New Roman"/>
          <w:sz w:val="24"/>
          <w:szCs w:val="24"/>
        </w:rPr>
        <w:t xml:space="preserve"> have different characteristics. We’d better educate children in moderate ways. Appropriate punishment </w:t>
      </w:r>
      <w:del w:id="38" w:author="Dong" w:date="2017-02-10T08:39:00Z">
        <w:r w:rsidR="00E25BEF" w:rsidRPr="00686897" w:rsidDel="00151B01">
          <w:rPr>
            <w:rFonts w:ascii="Times New Roman" w:hAnsi="Times New Roman" w:cs="Times New Roman"/>
            <w:sz w:val="24"/>
            <w:szCs w:val="24"/>
          </w:rPr>
          <w:delText>may be</w:delText>
        </w:r>
      </w:del>
      <w:ins w:id="39" w:author="Dong" w:date="2017-02-10T08:39:00Z">
        <w:r w:rsidR="00151B01">
          <w:rPr>
            <w:rFonts w:ascii="Times New Roman" w:hAnsi="Times New Roman" w:cs="Times New Roman"/>
            <w:sz w:val="24"/>
            <w:szCs w:val="24"/>
          </w:rPr>
          <w:t>is</w:t>
        </w:r>
      </w:ins>
      <w:r w:rsidR="00E25BEF" w:rsidRPr="00686897">
        <w:rPr>
          <w:rFonts w:ascii="Times New Roman" w:hAnsi="Times New Roman" w:cs="Times New Roman"/>
          <w:sz w:val="24"/>
          <w:szCs w:val="24"/>
        </w:rPr>
        <w:t xml:space="preserve"> useful, especially </w:t>
      </w:r>
      <w:ins w:id="40" w:author="Dong" w:date="2017-02-10T08:42:00Z">
        <w:r w:rsidR="00151B01">
          <w:rPr>
            <w:rFonts w:ascii="Times New Roman" w:hAnsi="Times New Roman" w:cs="Times New Roman"/>
            <w:sz w:val="24"/>
            <w:szCs w:val="24"/>
          </w:rPr>
          <w:t xml:space="preserve">when </w:t>
        </w:r>
      </w:ins>
      <w:r w:rsidR="00E25BEF" w:rsidRPr="00686897">
        <w:rPr>
          <w:rFonts w:ascii="Times New Roman" w:hAnsi="Times New Roman" w:cs="Times New Roman"/>
          <w:sz w:val="24"/>
          <w:szCs w:val="24"/>
        </w:rPr>
        <w:t xml:space="preserve">there are no other choices. </w:t>
      </w:r>
    </w:p>
    <w:sectPr w:rsidR="00AC26EF" w:rsidRPr="00686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B8"/>
    <w:rsid w:val="00000A73"/>
    <w:rsid w:val="0007366B"/>
    <w:rsid w:val="00151B01"/>
    <w:rsid w:val="003B329D"/>
    <w:rsid w:val="00686897"/>
    <w:rsid w:val="009D52A8"/>
    <w:rsid w:val="00AC26EF"/>
    <w:rsid w:val="00CA48B8"/>
    <w:rsid w:val="00D42505"/>
    <w:rsid w:val="00D91583"/>
    <w:rsid w:val="00DD4940"/>
    <w:rsid w:val="00E2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Dong</cp:lastModifiedBy>
  <cp:revision>4</cp:revision>
  <dcterms:created xsi:type="dcterms:W3CDTF">2017-02-09T15:19:00Z</dcterms:created>
  <dcterms:modified xsi:type="dcterms:W3CDTF">2017-02-09T22:23:00Z</dcterms:modified>
</cp:coreProperties>
</file>