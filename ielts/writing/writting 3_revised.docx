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8A6" w:rsidRDefault="006648A6">
      <w:r>
        <w:t>S</w:t>
      </w:r>
      <w:r>
        <w:rPr>
          <w:rFonts w:hint="eastAsia"/>
        </w:rPr>
        <w:t xml:space="preserve">ome people think government money spent on supporting artists (such as painters, musicians and poets) is better than spent on other important things. </w:t>
      </w:r>
      <w:r>
        <w:t>T</w:t>
      </w:r>
      <w:r>
        <w:rPr>
          <w:rFonts w:hint="eastAsia"/>
        </w:rPr>
        <w:t>o what extent do you agree or disagree?</w:t>
      </w:r>
    </w:p>
    <w:p w:rsidR="006648A6" w:rsidRDefault="006648A6"/>
    <w:p w:rsidR="006648A6" w:rsidDel="00944D8E" w:rsidRDefault="006648A6">
      <w:pPr>
        <w:rPr>
          <w:del w:id="0" w:author="Dong" w:date="2017-02-23T10:13:00Z"/>
        </w:rPr>
      </w:pPr>
      <w:r>
        <w:t>T</w:t>
      </w:r>
      <w:r>
        <w:rPr>
          <w:rFonts w:hint="eastAsia"/>
        </w:rPr>
        <w:t xml:space="preserve">he expense of government money has been a prevalent topic for a long period. </w:t>
      </w:r>
      <w:r>
        <w:t>M</w:t>
      </w:r>
      <w:r>
        <w:rPr>
          <w:rFonts w:hint="eastAsia"/>
        </w:rPr>
        <w:t xml:space="preserve">ost tax payers concentrate on what their money </w:t>
      </w:r>
      <w:del w:id="1" w:author="Dong" w:date="2017-02-23T09:45:00Z">
        <w:r w:rsidDel="00A57354">
          <w:rPr>
            <w:rFonts w:hint="eastAsia"/>
          </w:rPr>
          <w:delText xml:space="preserve">spend </w:delText>
        </w:r>
      </w:del>
      <w:ins w:id="2" w:author="Dong" w:date="2017-02-23T09:45:00Z">
        <w:r w:rsidR="00A57354">
          <w:t>has spent</w:t>
        </w:r>
        <w:r w:rsidR="00A57354">
          <w:rPr>
            <w:rFonts w:hint="eastAsia"/>
          </w:rPr>
          <w:t xml:space="preserve"> </w:t>
        </w:r>
      </w:ins>
      <w:r>
        <w:rPr>
          <w:rFonts w:hint="eastAsia"/>
        </w:rPr>
        <w:t xml:space="preserve">on, and they assume that they have the right to </w:t>
      </w:r>
      <w:del w:id="3" w:author="Dong" w:date="2017-02-23T09:46:00Z">
        <w:r w:rsidDel="00A57354">
          <w:rPr>
            <w:rFonts w:hint="eastAsia"/>
          </w:rPr>
          <w:delText>let the money go where it worth</w:delText>
        </w:r>
      </w:del>
      <w:ins w:id="4" w:author="Dong" w:date="2017-02-23T09:46:00Z">
        <w:r w:rsidR="00A57354">
          <w:t>decide where their money go</w:t>
        </w:r>
      </w:ins>
      <w:r>
        <w:rPr>
          <w:rFonts w:hint="eastAsia"/>
        </w:rPr>
        <w:t xml:space="preserve">. </w:t>
      </w:r>
      <w:r>
        <w:t>S</w:t>
      </w:r>
      <w:r>
        <w:rPr>
          <w:rFonts w:hint="eastAsia"/>
        </w:rPr>
        <w:t xml:space="preserve">ome people suppose that the government should spend more money on supporting artists, such as painter, musicians and poets, than other important things. </w:t>
      </w:r>
      <w:r>
        <w:t>H</w:t>
      </w:r>
      <w:r>
        <w:rPr>
          <w:rFonts w:hint="eastAsia"/>
        </w:rPr>
        <w:t xml:space="preserve">owever, </w:t>
      </w:r>
      <w:r>
        <w:t>I</w:t>
      </w:r>
      <w:r>
        <w:rPr>
          <w:rFonts w:hint="eastAsia"/>
        </w:rPr>
        <w:t xml:space="preserve"> disagree with that</w:t>
      </w:r>
      <w:ins w:id="5" w:author="Dong" w:date="2017-02-23T10:10:00Z">
        <w:r w:rsidR="00944D8E">
          <w:rPr>
            <w:rFonts w:hint="eastAsia"/>
          </w:rPr>
          <w:t xml:space="preserve">. </w:t>
        </w:r>
      </w:ins>
      <w:r>
        <w:rPr>
          <w:rFonts w:hint="eastAsia"/>
        </w:rPr>
        <w:t xml:space="preserve"> </w:t>
      </w:r>
      <w:del w:id="6" w:author="Dong" w:date="2017-02-23T10:10:00Z">
        <w:r w:rsidDel="00944D8E">
          <w:rPr>
            <w:rFonts w:hint="eastAsia"/>
          </w:rPr>
          <w:delText xml:space="preserve">as </w:delText>
        </w:r>
      </w:del>
      <w:ins w:id="7" w:author="Dong" w:date="2017-02-23T10:10:00Z">
        <w:r w:rsidR="00944D8E">
          <w:rPr>
            <w:rFonts w:hint="eastAsia"/>
          </w:rPr>
          <w:t>I</w:t>
        </w:r>
        <w:r w:rsidR="00944D8E">
          <w:rPr>
            <w:rFonts w:hint="eastAsia"/>
          </w:rPr>
          <w:t xml:space="preserve"> </w:t>
        </w:r>
      </w:ins>
      <w:r>
        <w:rPr>
          <w:rFonts w:hint="eastAsia"/>
        </w:rPr>
        <w:t>the government should consider the benefit of most individual</w:t>
      </w:r>
      <w:ins w:id="8" w:author="Dong" w:date="2017-02-23T10:10:00Z">
        <w:r w:rsidR="00944D8E">
          <w:rPr>
            <w:rFonts w:hint="eastAsia"/>
          </w:rPr>
          <w:t>s</w:t>
        </w:r>
      </w:ins>
      <w:r w:rsidR="008B2E6D">
        <w:rPr>
          <w:rFonts w:hint="eastAsia"/>
        </w:rPr>
        <w:t xml:space="preserve">, especially the </w:t>
      </w:r>
      <w:commentRangeStart w:id="9"/>
      <w:del w:id="10" w:author="Dong" w:date="2017-02-23T10:05:00Z">
        <w:r w:rsidR="008B2E6D" w:rsidDel="00605D8A">
          <w:rPr>
            <w:rFonts w:hint="eastAsia"/>
          </w:rPr>
          <w:delText>bottom</w:delText>
        </w:r>
      </w:del>
      <w:ins w:id="11" w:author="Dong" w:date="2017-02-23T10:05:00Z">
        <w:r w:rsidR="00605D8A">
          <w:t>low</w:t>
        </w:r>
      </w:ins>
      <w:ins w:id="12" w:author="Dong" w:date="2017-02-23T10:06:00Z">
        <w:r w:rsidR="00605D8A">
          <w:t xml:space="preserve">er </w:t>
        </w:r>
      </w:ins>
      <w:ins w:id="13" w:author="Dong" w:date="2017-02-23T10:05:00Z">
        <w:r w:rsidR="00605D8A">
          <w:t>class</w:t>
        </w:r>
      </w:ins>
      <w:commentRangeEnd w:id="9"/>
      <w:ins w:id="14" w:author="Dong" w:date="2017-02-23T10:10:00Z">
        <w:r w:rsidR="00944D8E">
          <w:rPr>
            <w:rStyle w:val="CommentReference"/>
          </w:rPr>
          <w:commentReference w:id="9"/>
        </w:r>
      </w:ins>
      <w:r>
        <w:rPr>
          <w:rFonts w:hint="eastAsia"/>
        </w:rPr>
        <w:t>.</w:t>
      </w:r>
    </w:p>
    <w:p w:rsidR="006648A6" w:rsidRDefault="006648A6"/>
    <w:p w:rsidR="006648A6" w:rsidRDefault="006648A6">
      <w:r>
        <w:t>A</w:t>
      </w:r>
      <w:r>
        <w:rPr>
          <w:rFonts w:hint="eastAsia"/>
        </w:rPr>
        <w:t>rtists are recognized as the carrier</w:t>
      </w:r>
      <w:ins w:id="15" w:author="Dong" w:date="2017-02-23T09:47:00Z">
        <w:r w:rsidR="00A57354">
          <w:t>s</w:t>
        </w:r>
      </w:ins>
      <w:r>
        <w:rPr>
          <w:rFonts w:hint="eastAsia"/>
        </w:rPr>
        <w:t xml:space="preserve"> of culture, and they have contributed a lot to human</w:t>
      </w:r>
      <w:r>
        <w:t>’</w:t>
      </w:r>
      <w:r>
        <w:rPr>
          <w:rFonts w:hint="eastAsia"/>
        </w:rPr>
        <w:t xml:space="preserve">s civilization in the past hundreds of years. </w:t>
      </w:r>
      <w:r>
        <w:t>F</w:t>
      </w:r>
      <w:r>
        <w:rPr>
          <w:rFonts w:hint="eastAsia"/>
        </w:rPr>
        <w:t xml:space="preserve">or example, both Vinci and Chopin are famous artists, and they </w:t>
      </w:r>
      <w:del w:id="16" w:author="Dong" w:date="2017-02-23T09:48:00Z">
        <w:r w:rsidDel="00A57354">
          <w:rPr>
            <w:rFonts w:hint="eastAsia"/>
          </w:rPr>
          <w:delText xml:space="preserve">leave </w:delText>
        </w:r>
      </w:del>
      <w:ins w:id="17" w:author="Dong" w:date="2017-02-23T09:48:00Z">
        <w:r w:rsidR="00A57354">
          <w:t>left</w:t>
        </w:r>
        <w:r w:rsidR="00A57354">
          <w:rPr>
            <w:rFonts w:hint="eastAsia"/>
          </w:rPr>
          <w:t xml:space="preserve"> </w:t>
        </w:r>
      </w:ins>
      <w:r>
        <w:rPr>
          <w:rFonts w:hint="eastAsia"/>
        </w:rPr>
        <w:t xml:space="preserve">plenty of fantastic works in the world. </w:t>
      </w:r>
      <w:r w:rsidR="006E2151">
        <w:t>U</w:t>
      </w:r>
      <w:r w:rsidR="006E2151">
        <w:rPr>
          <w:rFonts w:hint="eastAsia"/>
        </w:rPr>
        <w:t>ntil today, they still receive people</w:t>
      </w:r>
      <w:r w:rsidR="006E2151">
        <w:t>’</w:t>
      </w:r>
      <w:r w:rsidR="006E2151">
        <w:rPr>
          <w:rFonts w:hint="eastAsia"/>
        </w:rPr>
        <w:t xml:space="preserve">s respect. </w:t>
      </w:r>
      <w:commentRangeStart w:id="18"/>
      <w:del w:id="19" w:author="Dong" w:date="2017-02-23T09:49:00Z">
        <w:r w:rsidR="006E2151" w:rsidDel="00A57354">
          <w:delText>L</w:delText>
        </w:r>
        <w:r w:rsidR="006E2151" w:rsidDel="00A57354">
          <w:rPr>
            <w:rFonts w:hint="eastAsia"/>
          </w:rPr>
          <w:delText>ots of</w:delText>
        </w:r>
      </w:del>
      <w:ins w:id="20" w:author="Dong" w:date="2017-02-23T09:49:00Z">
        <w:r w:rsidR="00A57354">
          <w:t xml:space="preserve">A great </w:t>
        </w:r>
      </w:ins>
      <w:ins w:id="21" w:author="Dong" w:date="2017-02-23T09:50:00Z">
        <w:r w:rsidR="005341F7">
          <w:t>many</w:t>
        </w:r>
      </w:ins>
      <w:r w:rsidR="006E2151">
        <w:rPr>
          <w:rFonts w:hint="eastAsia"/>
        </w:rPr>
        <w:t xml:space="preserve"> </w:t>
      </w:r>
      <w:commentRangeEnd w:id="18"/>
      <w:r w:rsidR="00A57354">
        <w:rPr>
          <w:rStyle w:val="CommentReference"/>
        </w:rPr>
        <w:commentReference w:id="18"/>
      </w:r>
      <w:r w:rsidR="006E2151">
        <w:rPr>
          <w:rFonts w:hint="eastAsia"/>
        </w:rPr>
        <w:t xml:space="preserve">children want to </w:t>
      </w:r>
      <w:ins w:id="22" w:author="Dong" w:date="2017-02-23T09:51:00Z">
        <w:r w:rsidR="005341F7">
          <w:t xml:space="preserve">be </w:t>
        </w:r>
      </w:ins>
      <w:r w:rsidR="006E2151">
        <w:rPr>
          <w:rFonts w:hint="eastAsia"/>
        </w:rPr>
        <w:t xml:space="preserve">artists </w:t>
      </w:r>
      <w:del w:id="23" w:author="Dong" w:date="2017-02-23T09:51:00Z">
        <w:r w:rsidR="006E2151" w:rsidDel="005341F7">
          <w:rPr>
            <w:rFonts w:hint="eastAsia"/>
          </w:rPr>
          <w:delText xml:space="preserve">like them </w:delText>
        </w:r>
      </w:del>
      <w:r w:rsidR="006E2151">
        <w:rPr>
          <w:rFonts w:hint="eastAsia"/>
        </w:rPr>
        <w:t xml:space="preserve">when they grow up. </w:t>
      </w:r>
      <w:r w:rsidR="006E2151">
        <w:t>W</w:t>
      </w:r>
      <w:r w:rsidR="006E2151">
        <w:rPr>
          <w:rFonts w:hint="eastAsia"/>
        </w:rPr>
        <w:t>hat</w:t>
      </w:r>
      <w:r w:rsidR="006E2151">
        <w:t>’</w:t>
      </w:r>
      <w:r w:rsidR="006E2151">
        <w:rPr>
          <w:rFonts w:hint="eastAsia"/>
        </w:rPr>
        <w:t xml:space="preserve">s more important, artists have an influence on our daily life everywhere. </w:t>
      </w:r>
      <w:r w:rsidR="006E2151">
        <w:t>W</w:t>
      </w:r>
      <w:r w:rsidR="006E2151">
        <w:rPr>
          <w:rFonts w:hint="eastAsia"/>
        </w:rPr>
        <w:t xml:space="preserve">e read </w:t>
      </w:r>
      <w:del w:id="24" w:author="Dong" w:date="2017-02-23T09:53:00Z">
        <w:r w:rsidR="006E2151" w:rsidDel="005341F7">
          <w:rPr>
            <w:rFonts w:hint="eastAsia"/>
          </w:rPr>
          <w:delText xml:space="preserve">their </w:delText>
        </w:r>
      </w:del>
      <w:r w:rsidR="006E2151">
        <w:rPr>
          <w:rFonts w:hint="eastAsia"/>
        </w:rPr>
        <w:t xml:space="preserve">poems </w:t>
      </w:r>
      <w:del w:id="25" w:author="Dong" w:date="2017-02-23T09:54:00Z">
        <w:r w:rsidR="006E2151" w:rsidDel="005341F7">
          <w:rPr>
            <w:rFonts w:hint="eastAsia"/>
          </w:rPr>
          <w:delText>on books</w:delText>
        </w:r>
      </w:del>
      <w:ins w:id="26" w:author="Dong" w:date="2017-02-23T09:54:00Z">
        <w:r w:rsidR="005341F7">
          <w:t>for taste cultivation</w:t>
        </w:r>
      </w:ins>
      <w:r w:rsidR="006E2151">
        <w:rPr>
          <w:rFonts w:hint="eastAsia"/>
        </w:rPr>
        <w:t xml:space="preserve">; </w:t>
      </w:r>
      <w:del w:id="27" w:author="Dong" w:date="2017-02-23T09:51:00Z">
        <w:r w:rsidR="006E2151" w:rsidDel="005341F7">
          <w:rPr>
            <w:rFonts w:hint="eastAsia"/>
          </w:rPr>
          <w:delText xml:space="preserve">We </w:delText>
        </w:r>
      </w:del>
      <w:ins w:id="28" w:author="Dong" w:date="2017-02-23T09:51:00Z">
        <w:r w:rsidR="005341F7">
          <w:t>w</w:t>
        </w:r>
        <w:r w:rsidR="005341F7">
          <w:rPr>
            <w:rFonts w:hint="eastAsia"/>
          </w:rPr>
          <w:t xml:space="preserve">e </w:t>
        </w:r>
      </w:ins>
      <w:r w:rsidR="006E2151">
        <w:rPr>
          <w:rFonts w:hint="eastAsia"/>
        </w:rPr>
        <w:t xml:space="preserve">buy </w:t>
      </w:r>
      <w:del w:id="29" w:author="Dong" w:date="2017-02-23T09:54:00Z">
        <w:r w:rsidR="006E2151" w:rsidDel="005341F7">
          <w:rPr>
            <w:rFonts w:hint="eastAsia"/>
          </w:rPr>
          <w:delText xml:space="preserve">their </w:delText>
        </w:r>
      </w:del>
      <w:r w:rsidR="006E2151">
        <w:rPr>
          <w:rFonts w:hint="eastAsia"/>
        </w:rPr>
        <w:t xml:space="preserve">paintings </w:t>
      </w:r>
      <w:del w:id="30" w:author="Dong" w:date="2017-02-23T09:52:00Z">
        <w:r w:rsidR="006E2151" w:rsidDel="005341F7">
          <w:rPr>
            <w:rFonts w:hint="eastAsia"/>
          </w:rPr>
          <w:delText>decorating houses</w:delText>
        </w:r>
      </w:del>
      <w:ins w:id="31" w:author="Dong" w:date="2017-02-23T09:52:00Z">
        <w:r w:rsidR="005341F7">
          <w:t>for house decoration</w:t>
        </w:r>
      </w:ins>
      <w:r w:rsidR="006E2151">
        <w:rPr>
          <w:rFonts w:hint="eastAsia"/>
        </w:rPr>
        <w:t xml:space="preserve">; </w:t>
      </w:r>
      <w:ins w:id="32" w:author="Dong" w:date="2017-02-23T09:52:00Z">
        <w:r w:rsidR="005341F7">
          <w:t>w</w:t>
        </w:r>
      </w:ins>
      <w:del w:id="33" w:author="Dong" w:date="2017-02-23T09:52:00Z">
        <w:r w:rsidR="006E2151" w:rsidDel="005341F7">
          <w:rPr>
            <w:rFonts w:hint="eastAsia"/>
          </w:rPr>
          <w:delText>W</w:delText>
        </w:r>
      </w:del>
      <w:r w:rsidR="006E2151">
        <w:rPr>
          <w:rFonts w:hint="eastAsia"/>
        </w:rPr>
        <w:t xml:space="preserve">e listen </w:t>
      </w:r>
      <w:del w:id="34" w:author="Dong" w:date="2017-02-23T09:54:00Z">
        <w:r w:rsidR="006E2151" w:rsidDel="005341F7">
          <w:rPr>
            <w:rFonts w:hint="eastAsia"/>
          </w:rPr>
          <w:delText xml:space="preserve">their </w:delText>
        </w:r>
      </w:del>
      <w:r w:rsidR="006E2151">
        <w:rPr>
          <w:rFonts w:hint="eastAsia"/>
        </w:rPr>
        <w:t xml:space="preserve">music </w:t>
      </w:r>
      <w:del w:id="35" w:author="Dong" w:date="2017-02-23T09:52:00Z">
        <w:r w:rsidR="006E2151" w:rsidDel="005341F7">
          <w:rPr>
            <w:rFonts w:hint="eastAsia"/>
          </w:rPr>
          <w:delText>by smart phones or computers</w:delText>
        </w:r>
      </w:del>
      <w:ins w:id="36" w:author="Dong" w:date="2017-02-23T09:52:00Z">
        <w:r w:rsidR="005341F7">
          <w:t xml:space="preserve">for </w:t>
        </w:r>
      </w:ins>
      <w:ins w:id="37" w:author="Dong" w:date="2017-02-23T09:54:00Z">
        <w:r w:rsidR="005341F7">
          <w:t>mind relaxation</w:t>
        </w:r>
      </w:ins>
      <w:r w:rsidR="006E2151">
        <w:rPr>
          <w:rFonts w:hint="eastAsia"/>
        </w:rPr>
        <w:t>.</w:t>
      </w:r>
    </w:p>
    <w:p w:rsidR="006E2151" w:rsidRDefault="006E2151"/>
    <w:p w:rsidR="006E2151" w:rsidRDefault="006E2151">
      <w:r>
        <w:rPr>
          <w:rFonts w:hint="eastAsia"/>
        </w:rPr>
        <w:t xml:space="preserve">Although artists are </w:t>
      </w:r>
      <w:ins w:id="38" w:author="Dong" w:date="2017-02-23T09:55:00Z">
        <w:r w:rsidR="005341F7">
          <w:t xml:space="preserve">as an </w:t>
        </w:r>
      </w:ins>
      <w:r>
        <w:rPr>
          <w:rFonts w:hint="eastAsia"/>
        </w:rPr>
        <w:t xml:space="preserve">important constitution of our society, there are </w:t>
      </w:r>
      <w:del w:id="39" w:author="Dong" w:date="2017-02-23T10:33:00Z">
        <w:r w:rsidDel="003E218F">
          <w:rPr>
            <w:rFonts w:hint="eastAsia"/>
          </w:rPr>
          <w:delText xml:space="preserve">also something </w:delText>
        </w:r>
      </w:del>
      <w:r>
        <w:rPr>
          <w:rFonts w:hint="eastAsia"/>
        </w:rPr>
        <w:t xml:space="preserve">more urgent than them, </w:t>
      </w:r>
      <w:commentRangeStart w:id="40"/>
      <w:del w:id="41" w:author="Dong" w:date="2017-02-23T10:33:00Z">
        <w:r w:rsidDel="003E218F">
          <w:rPr>
            <w:rFonts w:hint="eastAsia"/>
          </w:rPr>
          <w:delText xml:space="preserve">especially </w:delText>
        </w:r>
      </w:del>
      <w:commentRangeEnd w:id="40"/>
      <w:r w:rsidR="003E218F">
        <w:rPr>
          <w:rStyle w:val="CommentReference"/>
        </w:rPr>
        <w:commentReference w:id="40"/>
      </w:r>
      <w:ins w:id="42" w:author="Dong" w:date="2017-02-23T10:33:00Z">
        <w:r w:rsidR="003E218F">
          <w:rPr>
            <w:rFonts w:hint="eastAsia"/>
          </w:rPr>
          <w:t>such as</w:t>
        </w:r>
        <w:r w:rsidR="003E218F">
          <w:rPr>
            <w:rFonts w:hint="eastAsia"/>
          </w:rPr>
          <w:t xml:space="preserve"> </w:t>
        </w:r>
      </w:ins>
      <w:r>
        <w:rPr>
          <w:rFonts w:hint="eastAsia"/>
        </w:rPr>
        <w:t>people</w:t>
      </w:r>
      <w:r>
        <w:t>’</w:t>
      </w:r>
      <w:r>
        <w:rPr>
          <w:rFonts w:hint="eastAsia"/>
        </w:rPr>
        <w:t xml:space="preserve">s surviving right and development right. </w:t>
      </w:r>
      <w:r>
        <w:t>E</w:t>
      </w:r>
      <w:r>
        <w:rPr>
          <w:rFonts w:hint="eastAsia"/>
        </w:rPr>
        <w:t xml:space="preserve">ven in America, for instance, there are thousands of homeless people, including children. </w:t>
      </w:r>
      <w:r>
        <w:t>T</w:t>
      </w:r>
      <w:r>
        <w:rPr>
          <w:rFonts w:hint="eastAsia"/>
        </w:rPr>
        <w:t>hey cannot find a job or afford their education fees.</w:t>
      </w:r>
      <w:r w:rsidR="00262168">
        <w:rPr>
          <w:rFonts w:hint="eastAsia"/>
        </w:rPr>
        <w:t xml:space="preserve"> </w:t>
      </w:r>
      <w:r w:rsidR="00262168">
        <w:t>T</w:t>
      </w:r>
      <w:r w:rsidR="00262168">
        <w:rPr>
          <w:rFonts w:hint="eastAsia"/>
        </w:rPr>
        <w:t xml:space="preserve">he main function of tax is to balance the gap between the rich and the poor. </w:t>
      </w:r>
      <w:del w:id="43" w:author="Dong" w:date="2017-02-23T09:56:00Z">
        <w:r w:rsidR="00262168" w:rsidDel="005341F7">
          <w:delText>I</w:delText>
        </w:r>
        <w:r w:rsidR="00262168" w:rsidDel="005341F7">
          <w:rPr>
            <w:rFonts w:hint="eastAsia"/>
          </w:rPr>
          <w:delText>n contrast</w:delText>
        </w:r>
      </w:del>
      <w:ins w:id="44" w:author="Dong" w:date="2017-02-23T09:56:00Z">
        <w:r w:rsidR="005341F7">
          <w:t>Compared</w:t>
        </w:r>
      </w:ins>
      <w:r w:rsidR="00262168">
        <w:rPr>
          <w:rFonts w:hint="eastAsia"/>
        </w:rPr>
        <w:t xml:space="preserve"> with artists</w:t>
      </w:r>
      <w:ins w:id="45" w:author="Dong" w:date="2017-02-23T10:01:00Z">
        <w:r w:rsidR="00605D8A">
          <w:t xml:space="preserve"> who are mainly from rich families</w:t>
        </w:r>
      </w:ins>
      <w:r w:rsidR="00262168">
        <w:rPr>
          <w:rFonts w:hint="eastAsia"/>
        </w:rPr>
        <w:t xml:space="preserve">, </w:t>
      </w:r>
      <w:del w:id="46" w:author="Dong" w:date="2017-02-23T09:56:00Z">
        <w:r w:rsidR="00262168" w:rsidDel="005341F7">
          <w:rPr>
            <w:rFonts w:hint="eastAsia"/>
          </w:rPr>
          <w:delText>they need the government</w:delText>
        </w:r>
        <w:r w:rsidR="00262168" w:rsidDel="005341F7">
          <w:delText xml:space="preserve"> money</w:delText>
        </w:r>
        <w:r w:rsidR="00262168" w:rsidDel="005341F7">
          <w:rPr>
            <w:rFonts w:hint="eastAsia"/>
          </w:rPr>
          <w:delText xml:space="preserve"> to help them improve their living standards</w:delText>
        </w:r>
      </w:del>
      <w:ins w:id="47" w:author="Dong" w:date="2017-02-23T09:56:00Z">
        <w:r w:rsidR="005341F7">
          <w:t xml:space="preserve">the poor need more from the government for living </w:t>
        </w:r>
      </w:ins>
      <w:ins w:id="48" w:author="Dong" w:date="2017-02-23T09:57:00Z">
        <w:r w:rsidR="005341F7">
          <w:t xml:space="preserve">standard </w:t>
        </w:r>
      </w:ins>
      <w:ins w:id="49" w:author="Dong" w:date="2017-02-23T09:56:00Z">
        <w:r w:rsidR="005341F7">
          <w:t>imp</w:t>
        </w:r>
      </w:ins>
      <w:ins w:id="50" w:author="Dong" w:date="2017-02-23T09:57:00Z">
        <w:r w:rsidR="005341F7">
          <w:t>rovement</w:t>
        </w:r>
      </w:ins>
      <w:r w:rsidR="00262168">
        <w:rPr>
          <w:rFonts w:hint="eastAsia"/>
        </w:rPr>
        <w:t>.</w:t>
      </w:r>
      <w:del w:id="51" w:author="Dong" w:date="2017-02-23T10:01:00Z">
        <w:r w:rsidR="00262168" w:rsidDel="00605D8A">
          <w:rPr>
            <w:rFonts w:hint="eastAsia"/>
          </w:rPr>
          <w:delText xml:space="preserve"> </w:delText>
        </w:r>
        <w:commentRangeStart w:id="52"/>
        <w:r w:rsidR="00262168" w:rsidDel="00605D8A">
          <w:delText>B</w:delText>
        </w:r>
        <w:r w:rsidR="00262168" w:rsidDel="00605D8A">
          <w:rPr>
            <w:rFonts w:hint="eastAsia"/>
          </w:rPr>
          <w:delText>ecause most of artists from wealth families</w:delText>
        </w:r>
        <w:commentRangeEnd w:id="52"/>
        <w:r w:rsidR="005341F7" w:rsidDel="00605D8A">
          <w:rPr>
            <w:rStyle w:val="CommentReference"/>
          </w:rPr>
          <w:commentReference w:id="52"/>
        </w:r>
      </w:del>
      <w:r w:rsidR="00262168">
        <w:rPr>
          <w:rFonts w:hint="eastAsia"/>
        </w:rPr>
        <w:t xml:space="preserve">. </w:t>
      </w:r>
      <w:r w:rsidR="00262168">
        <w:t>I</w:t>
      </w:r>
      <w:r w:rsidR="00262168">
        <w:rPr>
          <w:rFonts w:hint="eastAsia"/>
        </w:rPr>
        <w:t xml:space="preserve">f the </w:t>
      </w:r>
      <w:del w:id="53" w:author="Dong" w:date="2017-02-23T09:30:00Z">
        <w:r w:rsidR="00262168" w:rsidDel="00EC63C2">
          <w:rPr>
            <w:rFonts w:hint="eastAsia"/>
          </w:rPr>
          <w:delText>government spend</w:delText>
        </w:r>
      </w:del>
      <w:ins w:id="54" w:author="Dong" w:date="2017-02-23T09:30:00Z">
        <w:r w:rsidR="00EC63C2">
          <w:t>government spends</w:t>
        </w:r>
      </w:ins>
      <w:r w:rsidR="00262168">
        <w:rPr>
          <w:rFonts w:hint="eastAsia"/>
        </w:rPr>
        <w:t xml:space="preserve"> more money on supporting </w:t>
      </w:r>
      <w:del w:id="55" w:author="Dong" w:date="2017-02-23T10:02:00Z">
        <w:r w:rsidR="00262168" w:rsidDel="00605D8A">
          <w:rPr>
            <w:rFonts w:hint="eastAsia"/>
          </w:rPr>
          <w:delText>them</w:delText>
        </w:r>
      </w:del>
      <w:ins w:id="56" w:author="Dong" w:date="2017-02-23T10:02:00Z">
        <w:r w:rsidR="00605D8A">
          <w:t>arts</w:t>
        </w:r>
      </w:ins>
      <w:r w:rsidR="00262168">
        <w:rPr>
          <w:rFonts w:hint="eastAsia"/>
        </w:rPr>
        <w:t>, the rich will be richer and the poor will be poorer</w:t>
      </w:r>
      <w:del w:id="57" w:author="Dong" w:date="2017-02-23T09:30:00Z">
        <w:r w:rsidR="00262168" w:rsidDel="00EC63C2">
          <w:rPr>
            <w:rFonts w:hint="eastAsia"/>
          </w:rPr>
          <w:delText xml:space="preserve">. </w:delText>
        </w:r>
        <w:r w:rsidR="00262168" w:rsidDel="00EC63C2">
          <w:delText>W</w:delText>
        </w:r>
      </w:del>
      <w:ins w:id="58" w:author="Dong" w:date="2017-02-23T09:30:00Z">
        <w:r w:rsidR="00EC63C2">
          <w:t>, w</w:t>
        </w:r>
      </w:ins>
      <w:r w:rsidR="00262168">
        <w:rPr>
          <w:rFonts w:hint="eastAsia"/>
        </w:rPr>
        <w:t xml:space="preserve">hich </w:t>
      </w:r>
      <w:del w:id="59" w:author="Dong" w:date="2017-02-23T09:31:00Z">
        <w:r w:rsidR="00262168" w:rsidDel="00EC63C2">
          <w:rPr>
            <w:rFonts w:hint="eastAsia"/>
          </w:rPr>
          <w:delText xml:space="preserve">may </w:delText>
        </w:r>
      </w:del>
      <w:ins w:id="60" w:author="Dong" w:date="2017-02-23T09:31:00Z">
        <w:r w:rsidR="00EC63C2">
          <w:t>could</w:t>
        </w:r>
        <w:r w:rsidR="00EC63C2">
          <w:rPr>
            <w:rFonts w:hint="eastAsia"/>
          </w:rPr>
          <w:t xml:space="preserve"> </w:t>
        </w:r>
      </w:ins>
      <w:r w:rsidR="00262168">
        <w:rPr>
          <w:rFonts w:hint="eastAsia"/>
        </w:rPr>
        <w:t>result in social turbulence</w:t>
      </w:r>
      <w:del w:id="61" w:author="Dong" w:date="2017-02-23T10:02:00Z">
        <w:r w:rsidR="00262168" w:rsidDel="00605D8A">
          <w:rPr>
            <w:rFonts w:hint="eastAsia"/>
          </w:rPr>
          <w:delText xml:space="preserve">, and the war even on the way. </w:delText>
        </w:r>
      </w:del>
      <w:ins w:id="62" w:author="Dong" w:date="2017-02-23T10:02:00Z">
        <w:r w:rsidR="00605D8A">
          <w:t xml:space="preserve"> and financial crisis.</w:t>
        </w:r>
      </w:ins>
    </w:p>
    <w:p w:rsidR="006E2151" w:rsidRDefault="006E2151"/>
    <w:p w:rsidR="00262168" w:rsidRDefault="00262168">
      <w:commentRangeStart w:id="63"/>
      <w:r>
        <w:t>I</w:t>
      </w:r>
      <w:r>
        <w:rPr>
          <w:rFonts w:hint="eastAsia"/>
        </w:rPr>
        <w:t xml:space="preserve">n </w:t>
      </w:r>
      <w:del w:id="64" w:author="Dong" w:date="2017-02-23T09:31:00Z">
        <w:r w:rsidDel="00EC63C2">
          <w:delText>summarize</w:delText>
        </w:r>
      </w:del>
      <w:ins w:id="65" w:author="Dong" w:date="2017-02-23T09:31:00Z">
        <w:r w:rsidR="00EC63C2">
          <w:t>summary</w:t>
        </w:r>
      </w:ins>
      <w:commentRangeEnd w:id="63"/>
      <w:r w:rsidR="00EC63C2">
        <w:rPr>
          <w:rStyle w:val="CommentReference"/>
        </w:rPr>
        <w:commentReference w:id="63"/>
      </w:r>
      <w:r>
        <w:rPr>
          <w:rFonts w:hint="eastAsia"/>
        </w:rPr>
        <w:t xml:space="preserve">, </w:t>
      </w:r>
      <w:r>
        <w:t>I</w:t>
      </w:r>
      <w:r>
        <w:rPr>
          <w:rFonts w:hint="eastAsia"/>
        </w:rPr>
        <w:t xml:space="preserve"> suppose that the </w:t>
      </w:r>
      <w:r>
        <w:t>government</w:t>
      </w:r>
      <w:r>
        <w:rPr>
          <w:rFonts w:hint="eastAsia"/>
        </w:rPr>
        <w:t xml:space="preserve"> should spend more </w:t>
      </w:r>
      <w:r w:rsidR="008B2E6D">
        <w:rPr>
          <w:rFonts w:hint="eastAsia"/>
        </w:rPr>
        <w:t>money on improving the living standards of the bottom</w:t>
      </w:r>
      <w:ins w:id="66" w:author="Dong" w:date="2017-02-23T10:04:00Z">
        <w:r w:rsidR="00605D8A">
          <w:t xml:space="preserve"> of society</w:t>
        </w:r>
      </w:ins>
      <w:r w:rsidR="008B2E6D">
        <w:rPr>
          <w:rFonts w:hint="eastAsia"/>
        </w:rPr>
        <w:t xml:space="preserve">, instead of supporting artists. </w:t>
      </w:r>
      <w:del w:id="67" w:author="Dong" w:date="2017-02-23T10:04:00Z">
        <w:r w:rsidR="008B2E6D" w:rsidDel="00605D8A">
          <w:delText>N</w:delText>
        </w:r>
        <w:r w:rsidR="008B2E6D" w:rsidDel="00605D8A">
          <w:rPr>
            <w:rFonts w:hint="eastAsia"/>
          </w:rPr>
          <w:delText>o matter</w:delText>
        </w:r>
      </w:del>
      <w:ins w:id="68" w:author="Dong" w:date="2017-02-23T10:04:00Z">
        <w:r w:rsidR="00605D8A">
          <w:t>Both</w:t>
        </w:r>
      </w:ins>
      <w:r w:rsidR="008B2E6D">
        <w:rPr>
          <w:rFonts w:hint="eastAsia"/>
        </w:rPr>
        <w:t xml:space="preserve"> </w:t>
      </w:r>
      <w:r w:rsidR="008B2E6D">
        <w:t>social</w:t>
      </w:r>
      <w:r w:rsidR="008B2E6D">
        <w:rPr>
          <w:rFonts w:hint="eastAsia"/>
        </w:rPr>
        <w:t xml:space="preserve"> safety </w:t>
      </w:r>
      <w:del w:id="69" w:author="Dong" w:date="2017-02-23T10:04:00Z">
        <w:r w:rsidR="008B2E6D" w:rsidDel="00605D8A">
          <w:rPr>
            <w:rFonts w:hint="eastAsia"/>
          </w:rPr>
          <w:delText xml:space="preserve">or </w:delText>
        </w:r>
      </w:del>
      <w:ins w:id="70" w:author="Dong" w:date="2017-02-23T10:04:00Z">
        <w:r w:rsidR="00605D8A">
          <w:t>and</w:t>
        </w:r>
        <w:r w:rsidR="00605D8A">
          <w:rPr>
            <w:rFonts w:hint="eastAsia"/>
          </w:rPr>
          <w:t xml:space="preserve"> </w:t>
        </w:r>
      </w:ins>
      <w:r w:rsidR="008B2E6D">
        <w:rPr>
          <w:rFonts w:hint="eastAsia"/>
        </w:rPr>
        <w:t>human</w:t>
      </w:r>
      <w:r w:rsidR="008B2E6D">
        <w:t>’</w:t>
      </w:r>
      <w:r w:rsidR="008B2E6D">
        <w:rPr>
          <w:rFonts w:hint="eastAsia"/>
        </w:rPr>
        <w:t>s development will benefit from governments</w:t>
      </w:r>
      <w:r w:rsidR="008B2E6D">
        <w:t>’</w:t>
      </w:r>
      <w:r w:rsidR="008B2E6D">
        <w:rPr>
          <w:rFonts w:hint="eastAsia"/>
        </w:rPr>
        <w:t xml:space="preserve"> appropriate </w:t>
      </w:r>
      <w:del w:id="71" w:author="Dong" w:date="2017-02-23T10:05:00Z">
        <w:r w:rsidR="008B2E6D" w:rsidDel="00605D8A">
          <w:rPr>
            <w:rFonts w:hint="eastAsia"/>
          </w:rPr>
          <w:delText>policy</w:delText>
        </w:r>
      </w:del>
      <w:ins w:id="72" w:author="Dong" w:date="2017-02-23T10:05:00Z">
        <w:r w:rsidR="00605D8A">
          <w:rPr>
            <w:rFonts w:hint="eastAsia"/>
          </w:rPr>
          <w:t>polic</w:t>
        </w:r>
        <w:r w:rsidR="00605D8A">
          <w:t>ies</w:t>
        </w:r>
      </w:ins>
      <w:r w:rsidR="008B2E6D">
        <w:rPr>
          <w:rFonts w:hint="eastAsia"/>
        </w:rPr>
        <w:t xml:space="preserve">. </w:t>
      </w:r>
    </w:p>
    <w:p w:rsidR="00EC63C2" w:rsidRDefault="00EC63C2"/>
    <w:p w:rsidR="00EC63C2" w:rsidRDefault="00EC63C2">
      <w:pPr>
        <w:pBdr>
          <w:bottom w:val="single" w:sz="6" w:space="1" w:color="auto"/>
        </w:pBdr>
      </w:pPr>
    </w:p>
    <w:p w:rsidR="00605D8A" w:rsidRDefault="00605D8A"/>
    <w:p w:rsidR="00944D8E" w:rsidRDefault="00944D8E" w:rsidP="00944D8E">
      <w:pPr>
        <w:rPr>
          <w:rFonts w:hint="eastAsia"/>
        </w:rPr>
      </w:pPr>
      <w:r>
        <w:rPr>
          <w:rFonts w:hint="eastAsia"/>
        </w:rPr>
        <w:t>我觉得你引出观点的句子可以改成这样：</w:t>
      </w:r>
      <w:r>
        <w:rPr>
          <w:rFonts w:hint="eastAsia"/>
        </w:rPr>
        <w:t xml:space="preserve">I partially agree with this idea. I believe the </w:t>
      </w:r>
      <w:r>
        <w:t>government</w:t>
      </w:r>
      <w:r>
        <w:rPr>
          <w:rFonts w:hint="eastAsia"/>
        </w:rPr>
        <w:t xml:space="preserve"> should pay more attention to the benefits of most demanding people, especially lower class.</w:t>
      </w:r>
      <w:r>
        <w:rPr>
          <w:rFonts w:hint="eastAsia"/>
        </w:rPr>
        <w:t xml:space="preserve"> </w:t>
      </w:r>
      <w:r>
        <w:rPr>
          <w:rFonts w:hint="eastAsia"/>
        </w:rPr>
        <w:t>毕竟你第二段是在论述支持艺术的好处。我不建议你用</w:t>
      </w:r>
      <w:r>
        <w:rPr>
          <w:rFonts w:hint="eastAsia"/>
        </w:rPr>
        <w:t>as</w:t>
      </w:r>
      <w:r>
        <w:rPr>
          <w:rFonts w:hint="eastAsia"/>
        </w:rPr>
        <w:t>来引导你的观点。</w:t>
      </w:r>
      <w:r>
        <w:t>A</w:t>
      </w:r>
      <w:r>
        <w:rPr>
          <w:rFonts w:hint="eastAsia"/>
        </w:rPr>
        <w:t>s</w:t>
      </w:r>
      <w:r>
        <w:rPr>
          <w:rFonts w:hint="eastAsia"/>
        </w:rPr>
        <w:t>是非常弱的原因。你要么用</w:t>
      </w:r>
      <w:r>
        <w:rPr>
          <w:rFonts w:hint="eastAsia"/>
        </w:rPr>
        <w:t>because</w:t>
      </w:r>
      <w:r>
        <w:rPr>
          <w:rFonts w:hint="eastAsia"/>
        </w:rPr>
        <w:t>这样刺眼而直接的字眼，要么另起一句。这里一定要开门见山，要直逼主题。</w:t>
      </w:r>
    </w:p>
    <w:p w:rsidR="00944D8E" w:rsidRDefault="00944D8E" w:rsidP="00944D8E">
      <w:pPr>
        <w:rPr>
          <w:rFonts w:hint="eastAsia"/>
        </w:rPr>
      </w:pPr>
    </w:p>
    <w:p w:rsidR="00B10C18" w:rsidRDefault="00B10C18" w:rsidP="00B10C18">
      <w:pPr>
        <w:rPr>
          <w:rFonts w:hint="eastAsia"/>
        </w:rPr>
      </w:pPr>
      <w:r>
        <w:rPr>
          <w:rFonts w:hint="eastAsia"/>
        </w:rPr>
        <w:t>第二段一开始是论述艺术对人类文明的贡献</w:t>
      </w:r>
      <w:r>
        <w:rPr>
          <w:rFonts w:hint="eastAsia"/>
        </w:rPr>
        <w:t>，这是你的第一个分论点</w:t>
      </w:r>
      <w:r>
        <w:rPr>
          <w:rFonts w:hint="eastAsia"/>
        </w:rPr>
        <w:t>。</w:t>
      </w:r>
    </w:p>
    <w:p w:rsidR="00B10C18" w:rsidRDefault="00B10C18" w:rsidP="00944D8E">
      <w:pPr>
        <w:rPr>
          <w:rFonts w:hint="eastAsia"/>
        </w:rPr>
      </w:pPr>
      <w:r>
        <w:t>F</w:t>
      </w:r>
      <w:r>
        <w:rPr>
          <w:rFonts w:hint="eastAsia"/>
        </w:rPr>
        <w:t xml:space="preserve">or example, both Vinci and Chopin are famous artists, and they leave plenty of fantastic works in </w:t>
      </w:r>
      <w:r>
        <w:rPr>
          <w:rFonts w:hint="eastAsia"/>
        </w:rPr>
        <w:lastRenderedPageBreak/>
        <w:t xml:space="preserve">the world. </w:t>
      </w:r>
      <w:r>
        <w:t>U</w:t>
      </w:r>
      <w:r>
        <w:rPr>
          <w:rFonts w:hint="eastAsia"/>
        </w:rPr>
        <w:t>ntil today, they still receive people</w:t>
      </w:r>
      <w:r>
        <w:t>’</w:t>
      </w:r>
      <w:r>
        <w:rPr>
          <w:rFonts w:hint="eastAsia"/>
        </w:rPr>
        <w:t xml:space="preserve">s respect. </w:t>
      </w:r>
      <w:r>
        <w:t>L</w:t>
      </w:r>
      <w:r>
        <w:rPr>
          <w:rFonts w:hint="eastAsia"/>
        </w:rPr>
        <w:t>ots of children want to artists like them when they grow up.</w:t>
      </w:r>
    </w:p>
    <w:p w:rsidR="00B10C18" w:rsidRDefault="00B10C18" w:rsidP="00944D8E">
      <w:pPr>
        <w:rPr>
          <w:rFonts w:hint="eastAsia"/>
        </w:rPr>
      </w:pPr>
      <w:r>
        <w:rPr>
          <w:rFonts w:hint="eastAsia"/>
        </w:rPr>
        <w:t>我改成了这样</w:t>
      </w:r>
      <w:r w:rsidR="003E218F">
        <w:rPr>
          <w:rFonts w:hint="eastAsia"/>
        </w:rPr>
        <w:t>。你说他们的工作现在了人们也喜欢，还有小孩子也想变成艺术家。就么有然后了，我总感觉论述的不深刻。我给后面都加了半句话。你体会一下。我也不知道为啥要这样，习惯了。</w:t>
      </w:r>
    </w:p>
    <w:p w:rsidR="00B10C18" w:rsidRDefault="00B10C18" w:rsidP="00944D8E">
      <w:pPr>
        <w:rPr>
          <w:rFonts w:hint="eastAsia"/>
        </w:rPr>
      </w:pPr>
      <w:r>
        <w:rPr>
          <w:rFonts w:hint="eastAsia"/>
        </w:rPr>
        <w:t xml:space="preserve">For example, both Vinci and Chopin are famous artists. The fantastic work they created still </w:t>
      </w:r>
      <w:r>
        <w:t>receives</w:t>
      </w:r>
      <w:r>
        <w:rPr>
          <w:rFonts w:hint="eastAsia"/>
        </w:rPr>
        <w:t xml:space="preserve"> people</w:t>
      </w:r>
      <w:r>
        <w:t>’</w:t>
      </w:r>
      <w:r>
        <w:rPr>
          <w:rFonts w:hint="eastAsia"/>
        </w:rPr>
        <w:t xml:space="preserve">s appreciation and respect today. Their work </w:t>
      </w:r>
      <w:r>
        <w:t>continuously</w:t>
      </w:r>
      <w:r>
        <w:rPr>
          <w:rFonts w:hint="eastAsia"/>
        </w:rPr>
        <w:t xml:space="preserve"> inspires people to find and create beauty. Some of children even want to be great artists like them, which promotes civilization development implicitly. </w:t>
      </w:r>
    </w:p>
    <w:p w:rsidR="003E218F" w:rsidRDefault="003E218F" w:rsidP="003E218F">
      <w:pPr>
        <w:rPr>
          <w:rFonts w:hint="eastAsia"/>
        </w:rPr>
      </w:pPr>
      <w:r>
        <w:rPr>
          <w:rFonts w:hint="eastAsia"/>
        </w:rPr>
        <w:t>第二个分论点是影响日常生活。也还好了。不过觉得你浪费笔墨在什么</w:t>
      </w:r>
      <w:r>
        <w:rPr>
          <w:rFonts w:hint="eastAsia"/>
        </w:rPr>
        <w:t>smart phone, on books</w:t>
      </w:r>
      <w:r>
        <w:rPr>
          <w:rFonts w:hint="eastAsia"/>
        </w:rPr>
        <w:t>啊有点可惜。这不是不言而喻的事情么。不用强调吧。</w:t>
      </w:r>
    </w:p>
    <w:p w:rsidR="00EC63C2" w:rsidRDefault="003E218F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  <w:r>
        <w:rPr>
          <w:rFonts w:hint="eastAsia"/>
        </w:rPr>
        <w:t>觉得你第三段的逻辑论述挺好的</w:t>
      </w:r>
      <w:r>
        <w:rPr>
          <w:rFonts w:hint="eastAsia"/>
        </w:rPr>
        <w:t xml:space="preserve"> except for obvious grammar mistakes</w:t>
      </w:r>
    </w:p>
    <w:p w:rsidR="003E218F" w:rsidRPr="00262168" w:rsidRDefault="003E218F">
      <w:pPr>
        <w:rPr>
          <w:rFonts w:hint="eastAsia"/>
        </w:rPr>
      </w:pPr>
      <w:r>
        <w:rPr>
          <w:rFonts w:hint="eastAsia"/>
        </w:rPr>
        <w:t>个人感觉，没有这些语法错误的话，</w:t>
      </w:r>
      <w:r>
        <w:rPr>
          <w:rFonts w:hint="eastAsia"/>
        </w:rPr>
        <w:t>6</w:t>
      </w:r>
      <w:r>
        <w:rPr>
          <w:rFonts w:hint="eastAsia"/>
        </w:rPr>
        <w:t>分稳了。有这些语法错误，</w:t>
      </w:r>
      <w:r>
        <w:rPr>
          <w:rFonts w:hint="eastAsia"/>
        </w:rPr>
        <w:t xml:space="preserve"> 5.5-6 </w:t>
      </w:r>
      <w:r>
        <w:rPr>
          <w:rFonts w:hint="eastAsia"/>
        </w:rPr>
        <w:t>基本就看考官的心情了。</w:t>
      </w:r>
      <w:bookmarkStart w:id="73" w:name="_GoBack"/>
      <w:bookmarkEnd w:id="73"/>
    </w:p>
    <w:sectPr w:rsidR="003E218F" w:rsidRPr="00262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Dong" w:date="2017-02-23T10:36:00Z" w:initials="DQ">
    <w:p w:rsidR="00944D8E" w:rsidRDefault="00944D8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In last paragraph, you also used bottom. Too many times.</w:t>
      </w:r>
    </w:p>
  </w:comment>
  <w:comment w:id="18" w:author="Dong" w:date="2017-02-23T10:36:00Z" w:initials="DQ">
    <w:p w:rsidR="00A57354" w:rsidRDefault="00A57354">
      <w:pPr>
        <w:pStyle w:val="CommentText"/>
      </w:pPr>
      <w:r>
        <w:rPr>
          <w:rStyle w:val="CommentReference"/>
        </w:rPr>
        <w:annotationRef/>
      </w:r>
      <w:r>
        <w:t>Do not use lots of in writing, which is too informal. It is OK to use it in your oral test.</w:t>
      </w:r>
    </w:p>
  </w:comment>
  <w:comment w:id="40" w:author="Dong" w:date="2017-02-23T10:36:00Z" w:initials="DQ">
    <w:p w:rsidR="003E218F" w:rsidRDefault="003E218F">
      <w:pPr>
        <w:pStyle w:val="CommentText"/>
      </w:pPr>
      <w:r>
        <w:rPr>
          <w:rStyle w:val="CommentReference"/>
        </w:rPr>
        <w:annotationRef/>
      </w:r>
      <w:r>
        <w:t>Y</w:t>
      </w:r>
      <w:r>
        <w:rPr>
          <w:rFonts w:hint="eastAsia"/>
        </w:rPr>
        <w:t>ou did not mention details previously, why you use especially</w:t>
      </w:r>
      <w:r>
        <w:t>…</w:t>
      </w:r>
      <w:r>
        <w:rPr>
          <w:rFonts w:hint="eastAsia"/>
        </w:rPr>
        <w:t>.</w:t>
      </w:r>
    </w:p>
  </w:comment>
  <w:comment w:id="52" w:author="Dong" w:date="2017-02-23T10:36:00Z" w:initials="DQ">
    <w:p w:rsidR="005341F7" w:rsidRDefault="005341F7">
      <w:pPr>
        <w:pStyle w:val="CommentText"/>
      </w:pPr>
      <w:r>
        <w:rPr>
          <w:rStyle w:val="CommentReference"/>
        </w:rPr>
        <w:annotationRef/>
      </w:r>
      <w:r>
        <w:t>I am sure this is the second time you have made this mistake. ‘because’</w:t>
      </w:r>
      <w:r w:rsidR="00605D8A">
        <w:t xml:space="preserve"> cannot lead to a sentence.</w:t>
      </w:r>
      <w:r w:rsidR="00605D8A">
        <w:rPr>
          <w:vanish/>
        </w:rPr>
        <w:t>w-----------------------------------------------------------------</w:t>
      </w:r>
      <w:r w:rsidR="00605D8A">
        <w:rPr>
          <w:vanish/>
        </w:rPr>
        <w:cr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  <w:r w:rsidR="00605D8A">
        <w:rPr>
          <w:vanish/>
        </w:rPr>
        <w:pgNum/>
      </w:r>
    </w:p>
  </w:comment>
  <w:comment w:id="63" w:author="Dong" w:date="2017-02-23T10:36:00Z" w:initials="DQ">
    <w:p w:rsidR="00EC63C2" w:rsidRDefault="00EC63C2" w:rsidP="00EC63C2">
      <w:pPr>
        <w:pStyle w:val="CommentText"/>
      </w:pPr>
      <w:r>
        <w:rPr>
          <w:rStyle w:val="CommentReference"/>
        </w:rPr>
        <w:annotationRef/>
      </w:r>
      <w:r w:rsidRPr="00EC63C2">
        <w:t>In summary</w:t>
      </w:r>
    </w:p>
    <w:p w:rsidR="00EC63C2" w:rsidRDefault="00EC63C2" w:rsidP="00EC63C2">
      <w:pPr>
        <w:pStyle w:val="CommentText"/>
      </w:pPr>
      <w:r>
        <w:t>In conclusion</w:t>
      </w:r>
    </w:p>
    <w:p w:rsidR="00EC63C2" w:rsidRDefault="00EC63C2" w:rsidP="00EC63C2">
      <w:pPr>
        <w:pStyle w:val="CommentText"/>
      </w:pPr>
      <w:r>
        <w:t>Summing up</w:t>
      </w:r>
    </w:p>
    <w:p w:rsidR="00EC63C2" w:rsidRDefault="00EC63C2" w:rsidP="00EC63C2">
      <w:pPr>
        <w:pStyle w:val="CommentText"/>
      </w:pPr>
      <w:r>
        <w:t>To summarize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FD2"/>
    <w:rsid w:val="00262168"/>
    <w:rsid w:val="003E218F"/>
    <w:rsid w:val="005341F7"/>
    <w:rsid w:val="00605D8A"/>
    <w:rsid w:val="006648A6"/>
    <w:rsid w:val="006E2151"/>
    <w:rsid w:val="008B2E6D"/>
    <w:rsid w:val="00944D8E"/>
    <w:rsid w:val="00A57354"/>
    <w:rsid w:val="00B10C18"/>
    <w:rsid w:val="00D22FD2"/>
    <w:rsid w:val="00D91583"/>
    <w:rsid w:val="00DD4940"/>
    <w:rsid w:val="00EC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C63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63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3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3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3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3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3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C63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63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3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3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3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3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Dong</cp:lastModifiedBy>
  <cp:revision>4</cp:revision>
  <dcterms:created xsi:type="dcterms:W3CDTF">2017-02-22T16:00:00Z</dcterms:created>
  <dcterms:modified xsi:type="dcterms:W3CDTF">2017-02-22T23:36:00Z</dcterms:modified>
</cp:coreProperties>
</file>